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E788" w14:textId="77777777" w:rsidR="00C978A7" w:rsidRPr="00CB4BCA" w:rsidRDefault="003D18E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CB4BCA">
        <w:rPr>
          <w:rFonts w:cs="Times New Roman"/>
          <w:szCs w:val="28"/>
        </w:rPr>
        <w:t>Предлагаем</w:t>
      </w:r>
      <w:r w:rsidR="001E7D59" w:rsidRPr="00CB4BCA">
        <w:rPr>
          <w:rFonts w:cs="Times New Roman"/>
          <w:szCs w:val="28"/>
        </w:rPr>
        <w:t xml:space="preserve"> </w:t>
      </w:r>
      <w:r w:rsidRPr="00CB4BCA">
        <w:rPr>
          <w:rFonts w:cs="Times New Roman"/>
          <w:szCs w:val="28"/>
        </w:rPr>
        <w:t>р</w:t>
      </w:r>
      <w:r w:rsidR="00C978A7" w:rsidRPr="00CB4BCA">
        <w:rPr>
          <w:rFonts w:cs="Times New Roman"/>
          <w:szCs w:val="28"/>
        </w:rPr>
        <w:t>ассмотр</w:t>
      </w:r>
      <w:r w:rsidRPr="00CB4BCA">
        <w:rPr>
          <w:rFonts w:cs="Times New Roman"/>
          <w:szCs w:val="28"/>
        </w:rPr>
        <w:t>еть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ряд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доступных</w:t>
      </w:r>
      <w:r w:rsidR="001E7D59" w:rsidRPr="00CB4BCA">
        <w:rPr>
          <w:rFonts w:cs="Times New Roman"/>
          <w:szCs w:val="28"/>
        </w:rPr>
        <w:t xml:space="preserve"> </w:t>
      </w:r>
      <w:r w:rsidR="00C978A7" w:rsidRPr="00CB4BCA">
        <w:rPr>
          <w:rFonts w:cs="Times New Roman"/>
          <w:szCs w:val="28"/>
        </w:rPr>
        <w:t>инструментов,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способствующих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запуску</w:t>
      </w:r>
      <w:r w:rsidR="001E7D59" w:rsidRPr="00CB4BCA">
        <w:rPr>
          <w:rFonts w:cs="Times New Roman"/>
          <w:szCs w:val="28"/>
        </w:rPr>
        <w:t xml:space="preserve"> </w:t>
      </w:r>
      <w:r w:rsidR="00C7773B" w:rsidRPr="00CB4BCA">
        <w:rPr>
          <w:rFonts w:cs="Times New Roman"/>
          <w:szCs w:val="28"/>
        </w:rPr>
        <w:t>бизнес-идей</w:t>
      </w:r>
      <w:r w:rsidR="001E7D59" w:rsidRPr="00CB4BCA">
        <w:rPr>
          <w:rFonts w:cs="Times New Roman"/>
          <w:szCs w:val="28"/>
        </w:rPr>
        <w:t>.</w:t>
      </w:r>
    </w:p>
    <w:p w14:paraId="45193322" w14:textId="77777777" w:rsidR="001E7D59" w:rsidRPr="001E7D59" w:rsidRDefault="001E7D59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2CB7A50" w14:textId="12F67A7F" w:rsidR="00C978A7" w:rsidRPr="001E7D59" w:rsidRDefault="00C978A7" w:rsidP="001E7D59">
      <w:pPr>
        <w:pStyle w:val="a3"/>
        <w:numPr>
          <w:ilvl w:val="0"/>
          <w:numId w:val="2"/>
        </w:numPr>
        <w:spacing w:before="0" w:after="0" w:line="360" w:lineRule="auto"/>
        <w:ind w:left="0" w:firstLine="709"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Инструмент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бизнес-навигатор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для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экспресс-оценки</w:t>
      </w:r>
      <w:r w:rsidR="001E7D59">
        <w:rPr>
          <w:rFonts w:cs="Times New Roman"/>
          <w:b/>
          <w:bCs/>
          <w:szCs w:val="28"/>
        </w:rPr>
        <w:t xml:space="preserve"> </w:t>
      </w:r>
      <w:r w:rsidRPr="001E7D59">
        <w:rPr>
          <w:rFonts w:cs="Times New Roman"/>
          <w:b/>
          <w:bCs/>
          <w:szCs w:val="28"/>
        </w:rPr>
        <w:t>бизнес-идеи</w:t>
      </w:r>
      <w:r w:rsidR="001E7D59">
        <w:rPr>
          <w:rFonts w:cs="Times New Roman"/>
          <w:b/>
          <w:szCs w:val="28"/>
        </w:rPr>
        <w:t xml:space="preserve"> </w:t>
      </w:r>
      <w:r w:rsidRPr="001E7D59">
        <w:rPr>
          <w:rFonts w:cs="Times New Roman"/>
          <w:szCs w:val="28"/>
        </w:rPr>
        <w:t>–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это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информационный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ресурс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(система),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принадлежащий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АО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«Корпорация</w:t>
      </w:r>
      <w:r w:rsidR="001E7D59">
        <w:rPr>
          <w:rFonts w:cs="Times New Roman"/>
          <w:szCs w:val="28"/>
        </w:rPr>
        <w:t xml:space="preserve"> </w:t>
      </w:r>
      <w:del w:id="0" w:author="Julie Elisseeva" w:date="2020-10-05T17:24:00Z">
        <w:r w:rsidRPr="001E7D59" w:rsidDel="009722AC">
          <w:rPr>
            <w:rFonts w:cs="Times New Roman"/>
            <w:szCs w:val="28"/>
          </w:rPr>
          <w:delText>«</w:delText>
        </w:r>
      </w:del>
      <w:ins w:id="1" w:author="Julie Elisseeva" w:date="2020-10-05T17:24:00Z">
        <w:r w:rsidR="009722AC">
          <w:rPr>
            <w:rFonts w:cs="Times New Roman"/>
            <w:szCs w:val="28"/>
          </w:rPr>
          <w:t>"</w:t>
        </w:r>
      </w:ins>
      <w:r w:rsidRPr="001E7D59">
        <w:rPr>
          <w:rFonts w:cs="Times New Roman"/>
          <w:szCs w:val="28"/>
        </w:rPr>
        <w:t>МСП</w:t>
      </w:r>
      <w:ins w:id="2" w:author="Julie Elisseeva" w:date="2020-10-05T17:24:00Z">
        <w:r w:rsidR="009722AC">
          <w:rPr>
            <w:rFonts w:cs="Times New Roman"/>
            <w:szCs w:val="28"/>
          </w:rPr>
          <w:t>"</w:t>
        </w:r>
      </w:ins>
      <w:r w:rsidRPr="001E7D59">
        <w:rPr>
          <w:rFonts w:cs="Times New Roman"/>
          <w:szCs w:val="28"/>
        </w:rPr>
        <w:t>»,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разработанный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целях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обеспечения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организации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оказания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маркетинговой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информационной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субъектам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МСП</w:t>
      </w:r>
      <w:ins w:id="3" w:author="Julie Elisseeva" w:date="2020-10-05T17:25:00Z">
        <w:r w:rsidR="009722AC">
          <w:rPr>
            <w:rFonts w:cs="Times New Roman"/>
            <w:szCs w:val="28"/>
          </w:rPr>
          <w:t xml:space="preserve"> (</w:t>
        </w:r>
      </w:ins>
      <w:del w:id="4" w:author="Julie Elisseeva" w:date="2020-10-05T17:25:00Z">
        <w:r w:rsidRPr="001E7D59" w:rsidDel="009722AC">
          <w:rPr>
            <w:rFonts w:cs="Times New Roman"/>
            <w:szCs w:val="28"/>
          </w:rPr>
          <w:delText>.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r w:rsidR="00167B46" w:rsidRPr="001E7D59">
        <w:rPr>
          <w:rFonts w:cs="Times New Roman"/>
          <w:szCs w:val="28"/>
        </w:rPr>
        <w:t>https://smbn.ru</w:t>
      </w:r>
      <w:ins w:id="5" w:author="Julie Elisseeva" w:date="2020-10-05T17:25:00Z">
        <w:r w:rsidR="009722AC">
          <w:rPr>
            <w:rFonts w:cs="Times New Roman"/>
            <w:szCs w:val="28"/>
          </w:rPr>
          <w:t>).</w:t>
        </w:r>
      </w:ins>
    </w:p>
    <w:p w14:paraId="03203C89" w14:textId="77777777" w:rsidR="00C978A7" w:rsidRPr="001E7D59" w:rsidRDefault="00C978A7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Данный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позволяет:</w:t>
      </w:r>
      <w:r w:rsidR="001E7D59">
        <w:rPr>
          <w:rFonts w:cs="Times New Roman"/>
          <w:szCs w:val="28"/>
        </w:rPr>
        <w:t xml:space="preserve"> </w:t>
      </w:r>
    </w:p>
    <w:p w14:paraId="06BF15C9" w14:textId="3D2BEB7A" w:rsidR="00C978A7" w:rsidRPr="001E7D59" w:rsidRDefault="009722AC" w:rsidP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6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рассчитать</w:t>
      </w:r>
      <w:r>
        <w:rPr>
          <w:rFonts w:cs="Times New Roman"/>
          <w:szCs w:val="28"/>
        </w:rPr>
        <w:t xml:space="preserve"> </w:t>
      </w:r>
      <w:del w:id="7" w:author="Julie Elisseeva" w:date="2020-10-05T17:25:00Z">
        <w:r w:rsidR="00C978A7" w:rsidRPr="001E7D59" w:rsidDel="009722AC">
          <w:rPr>
            <w:rFonts w:cs="Times New Roman"/>
            <w:szCs w:val="28"/>
          </w:rPr>
          <w:delText>бизнес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8" w:author="Julie Elisseeva" w:date="2020-10-05T17:25:00Z">
        <w:r w:rsidRPr="001E7D59">
          <w:rPr>
            <w:rFonts w:cs="Times New Roman"/>
            <w:szCs w:val="28"/>
          </w:rPr>
          <w:t>бизнес</w:t>
        </w:r>
        <w:r>
          <w:rPr>
            <w:rFonts w:cs="Times New Roman"/>
            <w:szCs w:val="28"/>
          </w:rPr>
          <w:t>-</w:t>
        </w:r>
      </w:ins>
      <w:r w:rsidR="00C978A7" w:rsidRPr="001E7D59">
        <w:rPr>
          <w:rFonts w:cs="Times New Roman"/>
          <w:szCs w:val="28"/>
        </w:rPr>
        <w:t>план</w:t>
      </w:r>
      <w:ins w:id="9" w:author="Julie Elisseeva" w:date="2020-10-05T17:25:00Z">
        <w:r>
          <w:rPr>
            <w:rFonts w:cs="Times New Roman"/>
            <w:szCs w:val="28"/>
          </w:rPr>
          <w:t>;</w:t>
        </w:r>
      </w:ins>
      <w:r w:rsidR="001E7D59">
        <w:rPr>
          <w:rFonts w:cs="Times New Roman"/>
          <w:szCs w:val="28"/>
        </w:rPr>
        <w:t xml:space="preserve"> </w:t>
      </w:r>
    </w:p>
    <w:p w14:paraId="6BB37478" w14:textId="5D55E9C1" w:rsidR="00C978A7" w:rsidRPr="001E7D59" w:rsidRDefault="009722AC" w:rsidP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10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найти</w:t>
      </w:r>
      <w:r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полезные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семинары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тренинги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вашей</w:t>
      </w:r>
      <w:r w:rsidR="001E7D59">
        <w:rPr>
          <w:rFonts w:cs="Times New Roman"/>
          <w:szCs w:val="28"/>
        </w:rPr>
        <w:t xml:space="preserve"> </w:t>
      </w:r>
      <w:del w:id="11" w:author="Julie Elisseeva" w:date="2020-10-05T17:25:00Z">
        <w:r w:rsidR="00C978A7" w:rsidRPr="001E7D59" w:rsidDel="009722AC">
          <w:rPr>
            <w:rFonts w:cs="Times New Roman"/>
            <w:szCs w:val="28"/>
          </w:rPr>
          <w:delText>бизнес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12" w:author="Julie Elisseeva" w:date="2020-10-05T17:25:00Z">
        <w:r w:rsidRPr="001E7D59">
          <w:rPr>
            <w:rFonts w:cs="Times New Roman"/>
            <w:szCs w:val="28"/>
          </w:rPr>
          <w:t>бизнес</w:t>
        </w:r>
        <w:r>
          <w:rPr>
            <w:rFonts w:cs="Times New Roman"/>
            <w:szCs w:val="28"/>
          </w:rPr>
          <w:t>-</w:t>
        </w:r>
      </w:ins>
      <w:r w:rsidR="00C978A7" w:rsidRPr="001E7D59">
        <w:rPr>
          <w:rFonts w:cs="Times New Roman"/>
          <w:szCs w:val="28"/>
        </w:rPr>
        <w:t>нише</w:t>
      </w:r>
      <w:ins w:id="13" w:author="Julie Elisseeva" w:date="2020-10-05T17:25:00Z">
        <w:r>
          <w:rPr>
            <w:rFonts w:cs="Times New Roman"/>
            <w:szCs w:val="28"/>
          </w:rPr>
          <w:t>;</w:t>
        </w:r>
      </w:ins>
      <w:r w:rsidR="001E7D59">
        <w:rPr>
          <w:rFonts w:cs="Times New Roman"/>
          <w:szCs w:val="28"/>
        </w:rPr>
        <w:t xml:space="preserve"> </w:t>
      </w:r>
    </w:p>
    <w:p w14:paraId="5E88161F" w14:textId="1DE264BA" w:rsidR="000A1B62" w:rsidRPr="001E7D59" w:rsidRDefault="009722AC" w:rsidP="009722AC">
      <w:pPr>
        <w:pStyle w:val="a3"/>
        <w:numPr>
          <w:ilvl w:val="0"/>
          <w:numId w:val="5"/>
        </w:numPr>
        <w:spacing w:before="0" w:after="0" w:line="360" w:lineRule="auto"/>
        <w:ind w:left="0" w:firstLine="426"/>
        <w:jc w:val="both"/>
        <w:rPr>
          <w:rFonts w:cs="Times New Roman"/>
          <w:szCs w:val="28"/>
        </w:rPr>
        <w:pPrChange w:id="14" w:author="Julie Elisseeva" w:date="2020-10-05T17:26:00Z">
          <w:pPr>
            <w:pStyle w:val="a3"/>
            <w:numPr>
              <w:numId w:val="5"/>
            </w:numPr>
            <w:spacing w:before="0" w:after="0" w:line="360" w:lineRule="auto"/>
            <w:ind w:left="0" w:firstLine="709"/>
            <w:jc w:val="both"/>
          </w:pPr>
        </w:pPrChange>
      </w:pPr>
      <w:r w:rsidRPr="001E7D59">
        <w:rPr>
          <w:rFonts w:cs="Times New Roman"/>
          <w:szCs w:val="28"/>
        </w:rPr>
        <w:t>выбрать</w:t>
      </w:r>
      <w:r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территорию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недвижимость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для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реализации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бизнеса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т.</w:t>
      </w:r>
      <w:ins w:id="15" w:author="Julie Elisseeva" w:date="2020-10-05T17:26:00Z">
        <w:r>
          <w:rPr>
            <w:rFonts w:cs="Times New Roman"/>
            <w:szCs w:val="28"/>
          </w:rPr>
          <w:t xml:space="preserve"> </w:t>
        </w:r>
      </w:ins>
      <w:r w:rsidR="00C978A7" w:rsidRPr="001E7D59">
        <w:rPr>
          <w:rFonts w:cs="Times New Roman"/>
          <w:szCs w:val="28"/>
        </w:rPr>
        <w:t>д.</w:t>
      </w:r>
    </w:p>
    <w:p w14:paraId="25C57B9B" w14:textId="77777777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2423A2B5" w14:textId="77777777" w:rsid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2.</w:t>
      </w:r>
      <w:r w:rsidR="001E7D59">
        <w:rPr>
          <w:rFonts w:cs="Times New Roman"/>
          <w:szCs w:val="28"/>
        </w:rPr>
        <w:t xml:space="preserve"> </w:t>
      </w:r>
      <w:r w:rsidR="00C978A7" w:rsidRPr="001E7D59">
        <w:rPr>
          <w:rFonts w:cs="Times New Roman"/>
          <w:szCs w:val="28"/>
        </w:rPr>
        <w:t>Се</w:t>
      </w:r>
      <w:r w:rsidR="00167B46" w:rsidRPr="001E7D59">
        <w:rPr>
          <w:rFonts w:cs="Times New Roman"/>
          <w:szCs w:val="28"/>
        </w:rPr>
        <w:t>р</w:t>
      </w:r>
      <w:r w:rsidR="001E7D59">
        <w:rPr>
          <w:rFonts w:cs="Times New Roman"/>
          <w:szCs w:val="28"/>
        </w:rPr>
        <w:t xml:space="preserve">вис </w:t>
      </w:r>
      <w:r w:rsidR="001E7D59" w:rsidRPr="001E7D59">
        <w:rPr>
          <w:rFonts w:cs="Times New Roman"/>
          <w:b/>
          <w:szCs w:val="28"/>
        </w:rPr>
        <w:t>«Удаленная занятость»</w:t>
      </w:r>
      <w:del w:id="16" w:author="Julie Elisseeva" w:date="2020-10-05T17:26:00Z">
        <w:r w:rsidR="001E7D59" w:rsidDel="009722AC">
          <w:rPr>
            <w:rFonts w:cs="Times New Roman"/>
            <w:szCs w:val="28"/>
          </w:rPr>
          <w:delText>.</w:delText>
        </w:r>
      </w:del>
    </w:p>
    <w:p w14:paraId="0625B27A" w14:textId="37743F71" w:rsidR="00167B46" w:rsidRPr="001E7D59" w:rsidRDefault="009722AC" w:rsidP="009722AC">
      <w:pPr>
        <w:spacing w:before="0" w:after="0" w:line="360" w:lineRule="auto"/>
        <w:contextualSpacing/>
        <w:jc w:val="both"/>
        <w:rPr>
          <w:rFonts w:cs="Times New Roman"/>
          <w:szCs w:val="28"/>
        </w:rPr>
        <w:pPrChange w:id="17" w:author="Julie Elisseeva" w:date="2020-10-05T17:28:00Z">
          <w:pPr>
            <w:spacing w:before="0" w:after="0" w:line="360" w:lineRule="auto"/>
            <w:ind w:firstLine="709"/>
            <w:contextualSpacing/>
            <w:jc w:val="both"/>
          </w:pPr>
        </w:pPrChange>
      </w:pPr>
      <w:ins w:id="18" w:author="Julie Elisseeva" w:date="2020-10-05T17:28:00Z">
        <w:r>
          <w:t>(</w:t>
        </w:r>
      </w:ins>
      <w:r w:rsidR="000F6548">
        <w:fldChar w:fldCharType="begin"/>
      </w:r>
      <w:r w:rsidR="000F6548">
        <w:instrText xml:space="preserve"> HYPERLINK "http://удаленнаязанятость.рф/servcat" \l "project" </w:instrText>
      </w:r>
      <w:r w:rsidR="000F6548">
        <w:fldChar w:fldCharType="separate"/>
      </w:r>
      <w:r w:rsidR="00167B46" w:rsidRPr="001E7D59">
        <w:rPr>
          <w:rStyle w:val="a4"/>
          <w:rFonts w:cs="Times New Roman"/>
          <w:color w:val="auto"/>
          <w:szCs w:val="28"/>
          <w:u w:val="none"/>
        </w:rPr>
        <w:t>ht</w:t>
      </w:r>
      <w:r w:rsidR="00167B46" w:rsidRPr="001E7D59">
        <w:rPr>
          <w:rStyle w:val="a4"/>
          <w:rFonts w:cs="Times New Roman"/>
          <w:color w:val="auto"/>
          <w:szCs w:val="28"/>
          <w:u w:val="none"/>
        </w:rPr>
        <w:t>t</w:t>
      </w:r>
      <w:r w:rsidR="00167B46" w:rsidRPr="001E7D59">
        <w:rPr>
          <w:rStyle w:val="a4"/>
          <w:rFonts w:cs="Times New Roman"/>
          <w:color w:val="auto"/>
          <w:szCs w:val="28"/>
          <w:u w:val="none"/>
        </w:rPr>
        <w:t>p://удаленнаязанятость.рф/servcat#project</w:t>
      </w:r>
      <w:r w:rsidR="000F6548">
        <w:rPr>
          <w:rStyle w:val="a4"/>
          <w:rFonts w:cs="Times New Roman"/>
          <w:color w:val="auto"/>
          <w:szCs w:val="28"/>
          <w:u w:val="none"/>
        </w:rPr>
        <w:fldChar w:fldCharType="end"/>
      </w:r>
      <w:ins w:id="19" w:author="Julie Elisseeva" w:date="2020-10-05T17:28:00Z">
        <w:r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6F3CB90D" w14:textId="3A448D1F" w:rsidR="00C7773B" w:rsidRPr="001E7D59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Портал</w:t>
      </w:r>
      <w:r w:rsidR="001E7D59">
        <w:rPr>
          <w:rStyle w:val="apple-converted-space"/>
          <w:rFonts w:cs="Times New Roman"/>
          <w:szCs w:val="28"/>
        </w:rPr>
        <w:t xml:space="preserve"> </w:t>
      </w:r>
      <w:proofErr w:type="spellStart"/>
      <w:r w:rsidRPr="001E7D59">
        <w:rPr>
          <w:rStyle w:val="a6"/>
          <w:rFonts w:cs="Times New Roman"/>
          <w:szCs w:val="28"/>
        </w:rPr>
        <w:t>удаленнаязанятость.рф</w:t>
      </w:r>
      <w:proofErr w:type="spellEnd"/>
      <w:r w:rsidR="001E7D59">
        <w:rPr>
          <w:rFonts w:cs="Times New Roman"/>
          <w:szCs w:val="28"/>
        </w:rPr>
        <w:t xml:space="preserve"> </w:t>
      </w:r>
      <w:ins w:id="20" w:author="Julie Elisseeva" w:date="2020-10-05T17:29:00Z">
        <w:r w:rsidR="009722AC">
          <w:rPr>
            <w:rFonts w:cs="Times New Roman"/>
            <w:szCs w:val="28"/>
          </w:rPr>
          <w:t xml:space="preserve">был </w:t>
        </w:r>
      </w:ins>
      <w:r w:rsidRPr="001E7D59">
        <w:rPr>
          <w:rFonts w:cs="Times New Roman"/>
          <w:szCs w:val="28"/>
        </w:rPr>
        <w:t>создан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участии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консорциума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российских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рамках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задачи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развитию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цифровой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грамотности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населения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федерального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проекта</w:t>
      </w:r>
      <w:r w:rsidR="001E7D59">
        <w:rPr>
          <w:rStyle w:val="apple-converted-space"/>
          <w:rFonts w:cs="Times New Roman"/>
          <w:szCs w:val="28"/>
        </w:rPr>
        <w:t xml:space="preserve"> </w:t>
      </w:r>
      <w:r w:rsidRPr="001E7D59">
        <w:rPr>
          <w:rStyle w:val="a6"/>
          <w:rFonts w:cs="Times New Roman"/>
          <w:szCs w:val="28"/>
        </w:rPr>
        <w:t>«</w:t>
      </w:r>
      <w:hyperlink r:id="rId6" w:history="1"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Кадры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для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цифровой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экономики</w:t>
        </w:r>
      </w:hyperlink>
      <w:r w:rsidRPr="001E7D59">
        <w:rPr>
          <w:rStyle w:val="a6"/>
          <w:rFonts w:cs="Times New Roman"/>
          <w:szCs w:val="28"/>
        </w:rPr>
        <w:t>»</w:t>
      </w:r>
      <w:r w:rsidR="001E7D59">
        <w:rPr>
          <w:rStyle w:val="apple-converted-space"/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национальной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программы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«Цифровая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экономика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РФ»,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как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только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появились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первые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рекомендации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властей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самоизоляции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граждан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для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профилактики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распространения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коронавируса.</w:t>
      </w:r>
    </w:p>
    <w:p w14:paraId="0794138C" w14:textId="77777777" w:rsidR="00C7773B" w:rsidRPr="001E7D59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Развитие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поддержано</w:t>
      </w:r>
      <w:r w:rsidR="001E7D59">
        <w:rPr>
          <w:rStyle w:val="apple-converted-space"/>
          <w:rFonts w:cs="Times New Roman"/>
          <w:szCs w:val="28"/>
        </w:rPr>
        <w:t xml:space="preserve"> </w:t>
      </w:r>
      <w:hyperlink r:id="rId7" w:history="1"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Министерством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экономического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развития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Российской</w:t>
        </w:r>
        <w:r w:rsid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 xml:space="preserve"> </w:t>
        </w:r>
        <w:r w:rsidRPr="001E7D59">
          <w:rPr>
            <w:rStyle w:val="a4"/>
            <w:rFonts w:cs="Times New Roman"/>
            <w:b/>
            <w:bCs/>
            <w:color w:val="auto"/>
            <w:szCs w:val="28"/>
            <w:u w:val="none"/>
            <w:bdr w:val="none" w:sz="0" w:space="0" w:color="auto" w:frame="1"/>
          </w:rPr>
          <w:t>Федерации</w:t>
        </w:r>
      </w:hyperlink>
      <w:r w:rsidRPr="001E7D59">
        <w:rPr>
          <w:rStyle w:val="a6"/>
          <w:rFonts w:cs="Times New Roman"/>
          <w:szCs w:val="28"/>
        </w:rPr>
        <w:t>.</w:t>
      </w:r>
    </w:p>
    <w:p w14:paraId="56BEA405" w14:textId="5B9F0390" w:rsidR="000A1B62" w:rsidRDefault="00167B46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cs="Times New Roman"/>
          <w:szCs w:val="28"/>
        </w:rPr>
        <w:t>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создании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приняли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активное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участие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компании</w:t>
      </w:r>
      <w:del w:id="21" w:author="Julie Elisseeva" w:date="2020-10-05T17:30:00Z">
        <w:r w:rsidRPr="001E7D59" w:rsidDel="009722AC">
          <w:rPr>
            <w:rFonts w:cs="Times New Roman"/>
            <w:szCs w:val="28"/>
          </w:rPr>
          <w:delText>-</w:delText>
        </w:r>
      </w:del>
      <w:ins w:id="22" w:author="Julie Elisseeva" w:date="2020-10-05T17:30:00Z">
        <w:r w:rsidR="009722AC">
          <w:rPr>
            <w:rFonts w:cs="Times New Roman"/>
            <w:szCs w:val="28"/>
          </w:rPr>
          <w:t xml:space="preserve"> – </w:t>
        </w:r>
      </w:ins>
      <w:r w:rsidRPr="001E7D59">
        <w:rPr>
          <w:rFonts w:cs="Times New Roman"/>
          <w:szCs w:val="28"/>
        </w:rPr>
        <w:t>партнеры</w:t>
      </w:r>
      <w:r w:rsidR="001E7D59">
        <w:rPr>
          <w:rStyle w:val="apple-converted-space"/>
          <w:rFonts w:cs="Times New Roman"/>
          <w:szCs w:val="28"/>
        </w:rPr>
        <w:t xml:space="preserve"> </w:t>
      </w:r>
      <w:hyperlink r:id="rId8" w:history="1"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Консорциума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компаний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по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развитию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цифровой</w:t>
        </w:r>
        <w:r w:rsidR="001E7D59">
          <w:rPr>
            <w:rStyle w:val="a6"/>
            <w:rFonts w:cs="Times New Roman"/>
            <w:szCs w:val="28"/>
            <w:bdr w:val="none" w:sz="0" w:space="0" w:color="auto" w:frame="1"/>
          </w:rPr>
          <w:t xml:space="preserve"> </w:t>
        </w:r>
        <w:r w:rsidRPr="001E7D59">
          <w:rPr>
            <w:rStyle w:val="a6"/>
            <w:rFonts w:cs="Times New Roman"/>
            <w:szCs w:val="28"/>
            <w:bdr w:val="none" w:sz="0" w:space="0" w:color="auto" w:frame="1"/>
          </w:rPr>
          <w:t>грамотности</w:t>
        </w:r>
      </w:hyperlink>
      <w:r w:rsidRPr="001E7D59">
        <w:rPr>
          <w:rFonts w:cs="Times New Roman"/>
          <w:szCs w:val="28"/>
        </w:rPr>
        <w:t>.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Лидеры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рынка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дистанционной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занятости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эксперты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большим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опытом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управления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распределёнными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командами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массового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дистанционного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обучения</w:t>
      </w:r>
      <w:r w:rsidR="001E7D59">
        <w:rPr>
          <w:rFonts w:cs="Times New Roman"/>
          <w:szCs w:val="28"/>
        </w:rPr>
        <w:t xml:space="preserve"> </w:t>
      </w:r>
      <w:del w:id="23" w:author="Julie Elisseeva" w:date="2020-10-05T17:30:00Z">
        <w:r w:rsidRPr="001E7D59" w:rsidDel="009722AC">
          <w:rPr>
            <w:rFonts w:cs="Times New Roman"/>
            <w:szCs w:val="28"/>
          </w:rPr>
          <w:delText>с</w:delText>
        </w:r>
        <w:r w:rsidR="001E7D59" w:rsidDel="009722AC">
          <w:rPr>
            <w:rFonts w:cs="Times New Roman"/>
            <w:szCs w:val="28"/>
          </w:rPr>
          <w:delText xml:space="preserve"> </w:delText>
        </w:r>
      </w:del>
      <w:ins w:id="24" w:author="Julie Elisseeva" w:date="2020-10-05T17:30:00Z">
        <w:r w:rsidR="009722AC" w:rsidRPr="001E7D59">
          <w:rPr>
            <w:rFonts w:cs="Times New Roman"/>
            <w:szCs w:val="28"/>
          </w:rPr>
          <w:t>с</w:t>
        </w:r>
        <w:r w:rsidR="009722AC">
          <w:rPr>
            <w:rFonts w:cs="Times New Roman"/>
            <w:szCs w:val="28"/>
          </w:rPr>
          <w:t> </w:t>
        </w:r>
      </w:ins>
      <w:r w:rsidRPr="001E7D59">
        <w:rPr>
          <w:rFonts w:cs="Times New Roman"/>
          <w:szCs w:val="28"/>
        </w:rPr>
        <w:t>готовностью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поделились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портале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своими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нормативными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документами,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внутренними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регламентами,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инструкциями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настройке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цифровых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сервисов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и</w:t>
      </w:r>
      <w:r w:rsidR="001E7D59">
        <w:rPr>
          <w:rFonts w:cs="Times New Roman"/>
          <w:szCs w:val="28"/>
        </w:rPr>
        <w:t xml:space="preserve"> </w:t>
      </w:r>
      <w:proofErr w:type="spellStart"/>
      <w:r w:rsidRPr="001E7D59">
        <w:rPr>
          <w:rFonts w:cs="Times New Roman"/>
          <w:szCs w:val="28"/>
        </w:rPr>
        <w:t>лайфхаками</w:t>
      </w:r>
      <w:proofErr w:type="spellEnd"/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психологической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поддержки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работников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«на</w:t>
      </w:r>
      <w:r w:rsidR="001E7D59">
        <w:rPr>
          <w:rFonts w:cs="Times New Roman"/>
          <w:szCs w:val="28"/>
        </w:rPr>
        <w:t xml:space="preserve"> </w:t>
      </w:r>
      <w:proofErr w:type="spellStart"/>
      <w:r w:rsidRPr="001E7D59">
        <w:rPr>
          <w:rFonts w:cs="Times New Roman"/>
          <w:szCs w:val="28"/>
        </w:rPr>
        <w:t>удаленке</w:t>
      </w:r>
      <w:proofErr w:type="spellEnd"/>
      <w:r w:rsidRPr="001E7D59">
        <w:rPr>
          <w:rFonts w:cs="Times New Roman"/>
          <w:szCs w:val="28"/>
        </w:rPr>
        <w:t>».</w:t>
      </w:r>
      <w:r w:rsidR="001E7D59">
        <w:rPr>
          <w:rFonts w:cs="Times New Roman"/>
          <w:szCs w:val="28"/>
        </w:rPr>
        <w:t xml:space="preserve"> </w:t>
      </w:r>
      <w:del w:id="25" w:author="Julie Elisseeva" w:date="2020-10-05T17:31:00Z">
        <w:r w:rsidRPr="001E7D59" w:rsidDel="009722AC">
          <w:rPr>
            <w:rFonts w:cs="Times New Roman"/>
            <w:szCs w:val="28"/>
          </w:rPr>
          <w:delText>А</w:delText>
        </w:r>
        <w:r w:rsidR="001E7D59" w:rsidDel="009722AC">
          <w:rPr>
            <w:rFonts w:cs="Times New Roman"/>
            <w:szCs w:val="28"/>
          </w:rPr>
          <w:delText xml:space="preserve"> </w:delText>
        </w:r>
        <w:r w:rsidRPr="001E7D59" w:rsidDel="009722AC">
          <w:rPr>
            <w:rFonts w:cs="Times New Roman"/>
            <w:szCs w:val="28"/>
          </w:rPr>
          <w:delText>еще</w:delText>
        </w:r>
      </w:del>
      <w:ins w:id="26" w:author="Julie Elisseeva" w:date="2020-10-05T17:31:00Z">
        <w:r w:rsidR="009722AC">
          <w:rPr>
            <w:rFonts w:cs="Times New Roman"/>
            <w:szCs w:val="28"/>
          </w:rPr>
          <w:t xml:space="preserve">Также </w:t>
        </w:r>
        <w:r w:rsidR="009722AC">
          <w:rPr>
            <w:rFonts w:cs="Times New Roman"/>
            <w:szCs w:val="28"/>
          </w:rPr>
          <w:lastRenderedPageBreak/>
          <w:t>они</w:t>
        </w:r>
      </w:ins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открыли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массовый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доступ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своим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учебным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курсам,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ранее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доступным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только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сотрудникам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этих</w:t>
      </w:r>
      <w:r w:rsidR="001E7D59">
        <w:rPr>
          <w:rFonts w:cs="Times New Roman"/>
          <w:szCs w:val="28"/>
        </w:rPr>
        <w:t xml:space="preserve"> </w:t>
      </w:r>
      <w:r w:rsidRPr="001E7D59">
        <w:rPr>
          <w:rFonts w:cs="Times New Roman"/>
          <w:szCs w:val="28"/>
        </w:rPr>
        <w:t>компаний.</w:t>
      </w:r>
    </w:p>
    <w:p w14:paraId="6AA73C90" w14:textId="77777777" w:rsidR="001E7D59" w:rsidRPr="001E7D59" w:rsidRDefault="001E7D59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2CCB5DF8" w14:textId="0D55E10D" w:rsidR="001E7D59" w:rsidRPr="001E7D59" w:rsidDel="009722AC" w:rsidRDefault="001E7D59" w:rsidP="001E7D59">
      <w:pPr>
        <w:pStyle w:val="a3"/>
        <w:spacing w:before="0" w:after="0" w:line="360" w:lineRule="auto"/>
        <w:ind w:left="709"/>
        <w:jc w:val="both"/>
        <w:rPr>
          <w:del w:id="27" w:author="Julie Elisseeva" w:date="2020-10-05T17:31:00Z"/>
          <w:rFonts w:cs="Times New Roman"/>
          <w:b/>
          <w:szCs w:val="28"/>
        </w:rPr>
      </w:pPr>
      <w:r w:rsidRPr="001E7D59">
        <w:rPr>
          <w:rFonts w:eastAsia="Times New Roman" w:cs="Times New Roman"/>
          <w:szCs w:val="28"/>
          <w:lang w:eastAsia="ru-RU"/>
        </w:rPr>
        <w:t>3.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/>
          <w:szCs w:val="28"/>
          <w:lang w:eastAsia="ru-RU"/>
        </w:rPr>
        <w:t>«</w:t>
      </w:r>
      <w:proofErr w:type="spellStart"/>
      <w:r w:rsidRPr="001E7D59">
        <w:rPr>
          <w:rFonts w:eastAsia="Times New Roman" w:cs="Times New Roman"/>
          <w:b/>
          <w:szCs w:val="28"/>
          <w:lang w:eastAsia="ru-RU"/>
        </w:rPr>
        <w:t>Профстажировки</w:t>
      </w:r>
      <w:proofErr w:type="spellEnd"/>
      <w:r w:rsidRPr="001E7D59">
        <w:rPr>
          <w:rFonts w:eastAsia="Times New Roman" w:cs="Times New Roman"/>
          <w:b/>
          <w:szCs w:val="28"/>
          <w:lang w:eastAsia="ru-RU"/>
        </w:rPr>
        <w:t xml:space="preserve"> 2.0»</w:t>
      </w:r>
      <w:ins w:id="28" w:author="Julie Elisseeva" w:date="2020-10-05T17:31:00Z">
        <w:r w:rsidR="009722AC">
          <w:rPr>
            <w:rFonts w:eastAsia="Times New Roman" w:cs="Times New Roman"/>
            <w:b/>
            <w:szCs w:val="28"/>
            <w:lang w:eastAsia="ru-RU"/>
          </w:rPr>
          <w:t xml:space="preserve"> </w:t>
        </w:r>
        <w:r w:rsidR="009722AC" w:rsidRPr="009722AC">
          <w:rPr>
            <w:rFonts w:eastAsia="Times New Roman" w:cs="Times New Roman"/>
            <w:bCs/>
            <w:szCs w:val="28"/>
            <w:lang w:eastAsia="ru-RU"/>
            <w:rPrChange w:id="29" w:author="Julie Elisseeva" w:date="2020-10-05T17:31:00Z">
              <w:rPr>
                <w:rFonts w:eastAsia="Times New Roman" w:cs="Times New Roman"/>
                <w:b/>
                <w:szCs w:val="28"/>
                <w:lang w:eastAsia="ru-RU"/>
              </w:rPr>
            </w:rPrChange>
          </w:rPr>
          <w:t>(</w:t>
        </w:r>
      </w:ins>
    </w:p>
    <w:p w14:paraId="10E0BE06" w14:textId="32A77A94" w:rsidR="00167B46" w:rsidRPr="001E7D59" w:rsidRDefault="000F6548" w:rsidP="001E7D59">
      <w:pPr>
        <w:pStyle w:val="a3"/>
        <w:spacing w:before="0" w:after="0" w:line="360" w:lineRule="auto"/>
        <w:ind w:left="709"/>
        <w:jc w:val="both"/>
        <w:rPr>
          <w:rFonts w:cs="Times New Roman"/>
          <w:szCs w:val="28"/>
        </w:rPr>
      </w:pPr>
      <w:hyperlink r:id="rId9" w:history="1"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https://профстажировки.рф</w:t>
        </w:r>
      </w:hyperlink>
      <w:ins w:id="30" w:author="Julie Elisseeva" w:date="2020-10-05T17:31:00Z">
        <w:r w:rsidR="009722AC"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18E6B83C" w14:textId="2FCC4B76" w:rsidR="001E7D59" w:rsidRDefault="000A1B62" w:rsidP="00CB4BCA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«</w:t>
      </w:r>
      <w:proofErr w:type="spellStart"/>
      <w:r w:rsidRPr="001E7D59">
        <w:rPr>
          <w:rFonts w:eastAsia="Times New Roman" w:cs="Times New Roman"/>
          <w:szCs w:val="28"/>
          <w:lang w:eastAsia="ru-RU"/>
        </w:rPr>
        <w:t>Профстажировки</w:t>
      </w:r>
      <w:proofErr w:type="spellEnd"/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2.0»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–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новый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механизм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взаимодействия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студента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образовательной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организации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работодателя,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задействующий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студенческие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стажировки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качестве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социального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лифта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для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CB4BCA">
        <w:rPr>
          <w:rFonts w:eastAsia="Times New Roman" w:cs="Times New Roman"/>
          <w:szCs w:val="28"/>
          <w:lang w:eastAsia="ru-RU"/>
        </w:rPr>
        <w:t xml:space="preserve">молодежи. Если </w:t>
      </w:r>
      <w:r w:rsidR="009722AC">
        <w:rPr>
          <w:rFonts w:eastAsia="Times New Roman" w:cs="Times New Roman"/>
          <w:szCs w:val="28"/>
          <w:lang w:eastAsia="ru-RU"/>
        </w:rPr>
        <w:t xml:space="preserve">вы </w:t>
      </w:r>
      <w:r w:rsidR="00CB4BCA">
        <w:rPr>
          <w:rFonts w:eastAsia="Times New Roman" w:cs="Times New Roman"/>
          <w:szCs w:val="28"/>
          <w:lang w:eastAsia="ru-RU"/>
        </w:rPr>
        <w:t>не смогли самостоятельно придумать идею, то можно найти интересный кейс к реализации и построить свой проект на решение данного кейса.</w:t>
      </w:r>
    </w:p>
    <w:p w14:paraId="66369748" w14:textId="77777777" w:rsidR="00CB4BCA" w:rsidRPr="001E7D59" w:rsidRDefault="00CB4BCA" w:rsidP="00CB4BCA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 ресурсе:</w:t>
      </w:r>
    </w:p>
    <w:p w14:paraId="57569BEB" w14:textId="6B501464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работодатель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размещает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кейсы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сайте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конкурса</w:t>
      </w:r>
      <w:del w:id="31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2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30A85C64" w14:textId="6A1B0B98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студент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выполняет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практико-ориентированную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курсовую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или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дипломную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работу</w:t>
      </w:r>
      <w:del w:id="33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4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45ED2FE2" w14:textId="76B125E1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два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раза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год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подводятся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итоги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конкурса</w:t>
      </w:r>
      <w:del w:id="35" w:author="Julie Elisseeva" w:date="2020-10-05T17:32:00Z">
        <w:r w:rsidR="00CB4BCA" w:rsidDel="009722AC">
          <w:rPr>
            <w:rFonts w:eastAsia="Times New Roman" w:cs="Times New Roman"/>
            <w:szCs w:val="28"/>
            <w:lang w:eastAsia="ru-RU"/>
          </w:rPr>
          <w:delText>.</w:delText>
        </w:r>
      </w:del>
      <w:ins w:id="36" w:author="Julie Elisseeva" w:date="2020-10-05T17:32:00Z">
        <w:r>
          <w:rPr>
            <w:rFonts w:eastAsia="Times New Roman" w:cs="Times New Roman"/>
            <w:szCs w:val="28"/>
            <w:lang w:eastAsia="ru-RU"/>
          </w:rPr>
          <w:t>;</w:t>
        </w:r>
      </w:ins>
    </w:p>
    <w:p w14:paraId="3752DCD9" w14:textId="38E02FB0" w:rsidR="000A1B62" w:rsidRPr="001E7D59" w:rsidRDefault="009722AC" w:rsidP="001E7D59">
      <w:pPr>
        <w:numPr>
          <w:ilvl w:val="0"/>
          <w:numId w:val="3"/>
        </w:numPr>
        <w:spacing w:before="0" w:after="0" w:line="360" w:lineRule="auto"/>
        <w:ind w:left="0"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победители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получают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приглашения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практики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="000A1B62" w:rsidRPr="001E7D59">
        <w:rPr>
          <w:rFonts w:eastAsia="Times New Roman" w:cs="Times New Roman"/>
          <w:szCs w:val="28"/>
          <w:lang w:eastAsia="ru-RU"/>
        </w:rPr>
        <w:t>стажировки</w:t>
      </w:r>
      <w:r w:rsidR="00CB4BCA">
        <w:rPr>
          <w:rFonts w:eastAsia="Times New Roman" w:cs="Times New Roman"/>
          <w:szCs w:val="28"/>
          <w:lang w:eastAsia="ru-RU"/>
        </w:rPr>
        <w:t>.</w:t>
      </w:r>
    </w:p>
    <w:p w14:paraId="00EF5251" w14:textId="77777777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</w:p>
    <w:p w14:paraId="7835ACF6" w14:textId="77777777" w:rsidR="001E7D59" w:rsidRPr="001E7D59" w:rsidRDefault="001E7D59" w:rsidP="001E7D59">
      <w:pPr>
        <w:pStyle w:val="a3"/>
        <w:spacing w:before="0" w:after="0" w:line="360" w:lineRule="auto"/>
        <w:ind w:left="709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4. </w:t>
      </w:r>
      <w:r w:rsidRPr="001E7D59">
        <w:rPr>
          <w:rFonts w:cs="Times New Roman"/>
          <w:b/>
          <w:szCs w:val="28"/>
        </w:rPr>
        <w:t>«</w:t>
      </w: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Профессионалы 4.0»</w:t>
      </w:r>
    </w:p>
    <w:p w14:paraId="3E395AC5" w14:textId="29636572" w:rsidR="00C7773B" w:rsidRPr="001E7D59" w:rsidRDefault="009722AC" w:rsidP="001E7D59">
      <w:pPr>
        <w:pStyle w:val="a3"/>
        <w:spacing w:before="0" w:after="0" w:line="360" w:lineRule="auto"/>
        <w:ind w:left="709"/>
        <w:jc w:val="both"/>
        <w:rPr>
          <w:rFonts w:cs="Times New Roman"/>
          <w:szCs w:val="28"/>
        </w:rPr>
      </w:pPr>
      <w:ins w:id="37" w:author="Julie Elisseeva" w:date="2020-10-05T17:32:00Z">
        <w:r>
          <w:t>(</w:t>
        </w:r>
      </w:ins>
      <w:hyperlink r:id="rId10" w:history="1"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https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://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professionals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4-0.</w:t>
        </w:r>
        <w:proofErr w:type="spellStart"/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/?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ref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=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https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://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customers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.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professionals</w:t>
        </w:r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4-0.</w:t>
        </w:r>
        <w:proofErr w:type="spellStart"/>
        <w:r w:rsidR="000A1B62" w:rsidRPr="001E7D59">
          <w:rPr>
            <w:rStyle w:val="a4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="000A1B62" w:rsidRPr="001E7D59">
          <w:rPr>
            <w:rStyle w:val="a4"/>
            <w:rFonts w:cs="Times New Roman"/>
            <w:color w:val="auto"/>
            <w:szCs w:val="28"/>
            <w:u w:val="none"/>
          </w:rPr>
          <w:t>/</w:t>
        </w:r>
      </w:hyperlink>
      <w:ins w:id="38" w:author="Julie Elisseeva" w:date="2020-10-05T17:32:00Z">
        <w:r>
          <w:rPr>
            <w:rStyle w:val="a4"/>
            <w:rFonts w:cs="Times New Roman"/>
            <w:color w:val="auto"/>
            <w:szCs w:val="28"/>
            <w:u w:val="none"/>
          </w:rPr>
          <w:t>)</w:t>
        </w:r>
      </w:ins>
    </w:p>
    <w:p w14:paraId="395C1142" w14:textId="1671FE23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cs="Times New Roman"/>
          <w:szCs w:val="28"/>
        </w:rPr>
      </w:pP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«Профессионалы</w:t>
      </w:r>
      <w:r w:rsidR="001E7D59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/>
          <w:bCs/>
          <w:spacing w:val="-2"/>
          <w:szCs w:val="28"/>
          <w:lang w:eastAsia="ru-RU"/>
        </w:rPr>
        <w:t>4.0»</w:t>
      </w:r>
      <w:r w:rsidR="001E7D59">
        <w:rPr>
          <w:rFonts w:eastAsia="Times New Roman" w:cs="Times New Roman"/>
          <w:b/>
          <w:bCs/>
          <w:spacing w:val="-2"/>
          <w:szCs w:val="28"/>
          <w:lang w:eastAsia="ru-RU"/>
        </w:rPr>
        <w:t xml:space="preserve"> </w:t>
      </w:r>
      <w:del w:id="39" w:author="Julie Elisseeva" w:date="2020-10-05T17:33:00Z">
        <w:r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>—</w:delText>
        </w:r>
        <w:r w:rsidR="001E7D59"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 xml:space="preserve"> </w:delText>
        </w:r>
      </w:del>
      <w:ins w:id="40" w:author="Julie Elisseeva" w:date="2020-10-05T17:33:00Z">
        <w:r w:rsidR="009722AC">
          <w:rPr>
            <w:rFonts w:eastAsia="Times New Roman" w:cs="Times New Roman"/>
            <w:bCs/>
            <w:spacing w:val="-2"/>
            <w:szCs w:val="28"/>
            <w:lang w:eastAsia="ru-RU"/>
          </w:rPr>
          <w:t>–</w:t>
        </w:r>
        <w:r w:rsidR="009722AC" w:rsidRPr="001E7D59">
          <w:rPr>
            <w:rFonts w:eastAsia="Times New Roman" w:cs="Times New Roman"/>
            <w:bCs/>
            <w:spacing w:val="-2"/>
            <w:szCs w:val="28"/>
            <w:lang w:eastAsia="ru-RU"/>
          </w:rPr>
          <w:t xml:space="preserve"> </w:t>
        </w:r>
      </w:ins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платформа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для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реализации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бизнес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noBreakHyphen/>
        <w:t>проектов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del w:id="41" w:author="Julie Elisseeva" w:date="2020-10-05T17:33:00Z">
        <w:r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>в</w:delText>
        </w:r>
        <w:r w:rsidR="001E7D59" w:rsidRPr="001E7D59" w:rsidDel="009722AC">
          <w:rPr>
            <w:rFonts w:eastAsia="Times New Roman" w:cs="Times New Roman"/>
            <w:bCs/>
            <w:spacing w:val="-2"/>
            <w:szCs w:val="28"/>
            <w:lang w:eastAsia="ru-RU"/>
          </w:rPr>
          <w:delText xml:space="preserve"> </w:delText>
        </w:r>
      </w:del>
      <w:ins w:id="42" w:author="Julie Elisseeva" w:date="2020-10-05T17:33:00Z">
        <w:r w:rsidR="009722AC" w:rsidRPr="001E7D59">
          <w:rPr>
            <w:rFonts w:eastAsia="Times New Roman" w:cs="Times New Roman"/>
            <w:bCs/>
            <w:spacing w:val="-2"/>
            <w:szCs w:val="28"/>
            <w:lang w:eastAsia="ru-RU"/>
          </w:rPr>
          <w:t>в</w:t>
        </w:r>
        <w:r w:rsidR="009722AC">
          <w:rPr>
            <w:rFonts w:eastAsia="Times New Roman" w:cs="Times New Roman"/>
            <w:bCs/>
            <w:spacing w:val="-2"/>
            <w:szCs w:val="28"/>
            <w:lang w:eastAsia="ru-RU"/>
          </w:rPr>
          <w:t> </w:t>
        </w:r>
      </w:ins>
      <w:r w:rsidRPr="001E7D59">
        <w:rPr>
          <w:rFonts w:eastAsia="Times New Roman" w:cs="Times New Roman"/>
          <w:bCs/>
          <w:spacing w:val="-2"/>
          <w:szCs w:val="28"/>
          <w:lang w:eastAsia="ru-RU"/>
        </w:rPr>
        <w:t>гибких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командах.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Это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среда,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которая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позволяет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вовлекать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таланты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со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всей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страны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для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усиления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проектных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команд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крупных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компаний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внешними</w:t>
      </w:r>
      <w:r w:rsidR="001E7D59" w:rsidRPr="001E7D59">
        <w:rPr>
          <w:rFonts w:eastAsia="Times New Roman" w:cs="Times New Roman"/>
          <w:bCs/>
          <w:spacing w:val="-2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bCs/>
          <w:spacing w:val="-2"/>
          <w:szCs w:val="28"/>
          <w:lang w:eastAsia="ru-RU"/>
        </w:rPr>
        <w:t>компетенциями.</w:t>
      </w:r>
    </w:p>
    <w:p w14:paraId="1C0ED4B7" w14:textId="2998BB58" w:rsidR="000A1B62" w:rsidRPr="001E7D59" w:rsidRDefault="000A1B62" w:rsidP="001E7D59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Проект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включает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3" w:author="Julie Elisseeva" w:date="2020-10-05T17:33:00Z">
        <w:r w:rsidRPr="001E7D59" w:rsidDel="009722AC">
          <w:rPr>
            <w:rFonts w:eastAsia="Times New Roman" w:cs="Times New Roman"/>
            <w:szCs w:val="28"/>
            <w:lang w:eastAsia="ru-RU"/>
          </w:rPr>
          <w:delText>в</w:delText>
        </w:r>
        <w:r w:rsidR="001E7D59" w:rsidDel="009722AC">
          <w:rPr>
            <w:rFonts w:eastAsia="Times New Roman" w:cs="Times New Roman"/>
            <w:szCs w:val="28"/>
            <w:lang w:eastAsia="ru-RU"/>
          </w:rPr>
          <w:delText xml:space="preserve"> </w:delText>
        </w:r>
        <w:r w:rsidRPr="001E7D59" w:rsidDel="009722AC">
          <w:rPr>
            <w:rFonts w:eastAsia="Times New Roman" w:cs="Times New Roman"/>
            <w:szCs w:val="28"/>
            <w:lang w:eastAsia="ru-RU"/>
          </w:rPr>
          <w:delText>себя</w:delText>
        </w:r>
        <w:r w:rsidR="001E7D59" w:rsidDel="009722AC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r w:rsidRPr="001E7D59">
        <w:rPr>
          <w:rFonts w:eastAsia="Times New Roman" w:cs="Times New Roman"/>
          <w:szCs w:val="28"/>
          <w:lang w:eastAsia="ru-RU"/>
        </w:rPr>
        <w:t>онлайн</w:t>
      </w:r>
      <w:r w:rsidRPr="001E7D59">
        <w:rPr>
          <w:rFonts w:eastAsia="Times New Roman" w:cs="Times New Roman"/>
          <w:szCs w:val="28"/>
          <w:lang w:eastAsia="ru-RU"/>
        </w:rPr>
        <w:noBreakHyphen/>
        <w:t>взаимодействие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помощью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сайта,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мобильного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приложения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офлайн</w:t>
      </w:r>
      <w:r w:rsidRPr="001E7D59">
        <w:rPr>
          <w:rFonts w:eastAsia="Times New Roman" w:cs="Times New Roman"/>
          <w:szCs w:val="28"/>
          <w:lang w:eastAsia="ru-RU"/>
        </w:rPr>
        <w:noBreakHyphen/>
        <w:t>мероприятия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для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нетворкинга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профессионального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развития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специалистов.</w:t>
      </w:r>
    </w:p>
    <w:p w14:paraId="00032BC1" w14:textId="3E358024" w:rsidR="001B2645" w:rsidRPr="00A36713" w:rsidRDefault="000A1B62" w:rsidP="00A36713">
      <w:pPr>
        <w:spacing w:before="0"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E7D59">
        <w:rPr>
          <w:rFonts w:eastAsia="Times New Roman" w:cs="Times New Roman"/>
          <w:szCs w:val="28"/>
          <w:lang w:eastAsia="ru-RU"/>
        </w:rPr>
        <w:t>Это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революционная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модель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вовлечения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талантов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процессы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технологического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развития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реального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сектора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экономики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России,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4" w:author="Julie Elisseeva" w:date="2020-10-05T17:34:00Z">
        <w:r w:rsidRPr="001E7D59" w:rsidDel="000F6548">
          <w:rPr>
            <w:rFonts w:eastAsia="Times New Roman" w:cs="Times New Roman"/>
            <w:szCs w:val="28"/>
            <w:lang w:eastAsia="ru-RU"/>
          </w:rPr>
          <w:delText>когда</w:delText>
        </w:r>
        <w:r w:rsidR="001E7D59" w:rsidDel="000F6548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ins w:id="45" w:author="Julie Elisseeva" w:date="2020-10-05T17:34:00Z">
        <w:r w:rsidR="000F6548">
          <w:rPr>
            <w:rFonts w:eastAsia="Times New Roman" w:cs="Times New Roman"/>
            <w:szCs w:val="28"/>
            <w:lang w:eastAsia="ru-RU"/>
          </w:rPr>
          <w:t>в рамках которой</w:t>
        </w:r>
        <w:r w:rsidR="000F6548">
          <w:rPr>
            <w:rFonts w:eastAsia="Times New Roman" w:cs="Times New Roman"/>
            <w:szCs w:val="28"/>
            <w:lang w:eastAsia="ru-RU"/>
          </w:rPr>
          <w:t xml:space="preserve"> </w:t>
        </w:r>
      </w:ins>
      <w:r w:rsidRPr="001E7D59">
        <w:rPr>
          <w:rFonts w:eastAsia="Times New Roman" w:cs="Times New Roman"/>
          <w:szCs w:val="28"/>
          <w:lang w:eastAsia="ru-RU"/>
        </w:rPr>
        <w:t>специалисты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могут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предложить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свои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знания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компетенции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del w:id="46" w:author="Julie Elisseeva" w:date="2020-10-05T17:34:00Z">
        <w:r w:rsidRPr="001E7D59" w:rsidDel="000F6548">
          <w:rPr>
            <w:rFonts w:eastAsia="Times New Roman" w:cs="Times New Roman"/>
            <w:szCs w:val="28"/>
            <w:lang w:eastAsia="ru-RU"/>
          </w:rPr>
          <w:delText>для</w:delText>
        </w:r>
        <w:r w:rsidR="001E7D59" w:rsidDel="000F6548">
          <w:rPr>
            <w:rFonts w:eastAsia="Times New Roman" w:cs="Times New Roman"/>
            <w:szCs w:val="28"/>
            <w:lang w:eastAsia="ru-RU"/>
          </w:rPr>
          <w:delText xml:space="preserve"> </w:delText>
        </w:r>
      </w:del>
      <w:ins w:id="47" w:author="Julie Elisseeva" w:date="2020-10-05T17:34:00Z">
        <w:r w:rsidR="000F6548" w:rsidRPr="001E7D59">
          <w:rPr>
            <w:rFonts w:eastAsia="Times New Roman" w:cs="Times New Roman"/>
            <w:szCs w:val="28"/>
            <w:lang w:eastAsia="ru-RU"/>
          </w:rPr>
          <w:t>для</w:t>
        </w:r>
        <w:r w:rsidR="000F6548">
          <w:rPr>
            <w:rFonts w:eastAsia="Times New Roman" w:cs="Times New Roman"/>
            <w:szCs w:val="28"/>
            <w:lang w:eastAsia="ru-RU"/>
          </w:rPr>
          <w:t> </w:t>
        </w:r>
      </w:ins>
      <w:r w:rsidRPr="001E7D59">
        <w:rPr>
          <w:rFonts w:eastAsia="Times New Roman" w:cs="Times New Roman"/>
          <w:szCs w:val="28"/>
          <w:lang w:eastAsia="ru-RU"/>
        </w:rPr>
        <w:t>работы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над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кейсами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компании,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устраиваясь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в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неё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на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постоянную</w:t>
      </w:r>
      <w:r w:rsidR="001E7D59">
        <w:rPr>
          <w:rFonts w:eastAsia="Times New Roman" w:cs="Times New Roman"/>
          <w:szCs w:val="28"/>
          <w:lang w:eastAsia="ru-RU"/>
        </w:rPr>
        <w:t xml:space="preserve"> </w:t>
      </w:r>
      <w:r w:rsidRPr="001E7D59">
        <w:rPr>
          <w:rFonts w:eastAsia="Times New Roman" w:cs="Times New Roman"/>
          <w:szCs w:val="28"/>
          <w:lang w:eastAsia="ru-RU"/>
        </w:rPr>
        <w:t>работу.</w:t>
      </w:r>
    </w:p>
    <w:sectPr w:rsidR="001B2645" w:rsidRPr="00A36713" w:rsidSect="0046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4F05"/>
    <w:multiLevelType w:val="hybridMultilevel"/>
    <w:tmpl w:val="74B4A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A4296"/>
    <w:multiLevelType w:val="hybridMultilevel"/>
    <w:tmpl w:val="8A52D184"/>
    <w:lvl w:ilvl="0" w:tplc="959E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F053DA"/>
    <w:multiLevelType w:val="multilevel"/>
    <w:tmpl w:val="BE762F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01D8C"/>
    <w:multiLevelType w:val="hybridMultilevel"/>
    <w:tmpl w:val="B098363C"/>
    <w:lvl w:ilvl="0" w:tplc="00F032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6906336"/>
    <w:multiLevelType w:val="hybridMultilevel"/>
    <w:tmpl w:val="786AF9F4"/>
    <w:lvl w:ilvl="0" w:tplc="0F687BEC">
      <w:start w:val="3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e Elisseeva">
    <w15:presenceInfo w15:providerId="Windows Live" w15:userId="89fd127a2954b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8A7"/>
    <w:rsid w:val="000A1B62"/>
    <w:rsid w:val="000F6548"/>
    <w:rsid w:val="00167B46"/>
    <w:rsid w:val="001B2645"/>
    <w:rsid w:val="001E7D59"/>
    <w:rsid w:val="00221625"/>
    <w:rsid w:val="00243031"/>
    <w:rsid w:val="003D18E2"/>
    <w:rsid w:val="009722AC"/>
    <w:rsid w:val="00A36713"/>
    <w:rsid w:val="00C7773B"/>
    <w:rsid w:val="00C978A7"/>
    <w:rsid w:val="00CB4BCA"/>
    <w:rsid w:val="00D3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DADDF"/>
  <w15:docId w15:val="{B8E54048-6EF0-4EB6-A998-53EA8C32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A7"/>
    <w:pPr>
      <w:spacing w:before="120" w:after="280" w:line="259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78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18E2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D18E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167B46"/>
  </w:style>
  <w:style w:type="character" w:styleId="a6">
    <w:name w:val="Strong"/>
    <w:basedOn w:val="a0"/>
    <w:uiPriority w:val="22"/>
    <w:qFormat/>
    <w:rsid w:val="00167B46"/>
    <w:rPr>
      <w:b/>
      <w:bCs/>
    </w:rPr>
  </w:style>
  <w:style w:type="paragraph" w:customStyle="1" w:styleId="descriptiontext2-hgt">
    <w:name w:val="description__text__2-hgt"/>
    <w:basedOn w:val="a"/>
    <w:rsid w:val="000A1B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Unresolved Mention"/>
    <w:basedOn w:val="a0"/>
    <w:uiPriority w:val="99"/>
    <w:semiHidden/>
    <w:unhideWhenUsed/>
    <w:rsid w:val="00972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aefw2ahcfbneslds6a8jyb.xn--p1ai/partner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onomy.gov.ru/" TargetMode="Externa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skills.cente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fessionals4-0.ru/?ref=https://customers.professionals4-0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1087;&#1088;&#1086;&#1092;&#1089;&#1090;&#1072;&#1078;&#1080;&#1088;&#1086;&#1074;&#1082;&#1080;.&#1088;&#109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67BA2-6A6F-4CB0-90F2-E15C3BBE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Julie Elisseeva</cp:lastModifiedBy>
  <cp:revision>3</cp:revision>
  <dcterms:created xsi:type="dcterms:W3CDTF">2020-09-30T13:04:00Z</dcterms:created>
  <dcterms:modified xsi:type="dcterms:W3CDTF">2020-10-05T13:34:00Z</dcterms:modified>
</cp:coreProperties>
</file>