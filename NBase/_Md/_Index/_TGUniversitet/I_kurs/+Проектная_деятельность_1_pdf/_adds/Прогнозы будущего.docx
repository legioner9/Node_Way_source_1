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BA51" w14:textId="1E3223A7" w:rsidR="002A1EF9" w:rsidRPr="004D4542" w:rsidRDefault="002A1EF9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развитием технологий мы начинаем замечать, как </w:t>
      </w:r>
      <w:ins w:id="0" w:author="Julie Elisseeva" w:date="2020-10-05T17:50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на это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отвечает и начинает изменяться вместе с этим развитием окружающий нас мир. Несмотря на то, что многие технологии в этом списке уже начинают </w:t>
      </w:r>
      <w:del w:id="1" w:author="Julie Elisseeva" w:date="2020-10-05T17:50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потихоньку </w:delText>
        </w:r>
      </w:del>
      <w:ins w:id="2" w:author="Julie Elisseeva" w:date="2020-10-05T17:50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постепенно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применяться, некоторые по-прежнему остаются </w:t>
      </w:r>
      <w:del w:id="3" w:author="Julie Elisseeva" w:date="2020-10-05T17:51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при </w:delText>
        </w:r>
      </w:del>
      <w:ins w:id="4" w:author="Julie Elisseeva" w:date="2020-10-05T17:51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в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своём зачато</w:t>
      </w:r>
      <w:ins w:id="5" w:author="Julie Elisseeva" w:date="2020-10-05T17:51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чно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 состоянии</w:t>
      </w:r>
      <w:del w:id="6" w:author="Julie Elisseeva" w:date="2020-10-05T17:51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, </w:delText>
        </w:r>
      </w:del>
      <w:ins w:id="7" w:author="Julie Elisseeva" w:date="2020-10-05T17:51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.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7E3D9E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</w:t>
      </w: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находимся на пороге новой технологической эры в истории человечества</w:t>
      </w:r>
      <w:ins w:id="8" w:author="Julie Elisseeva" w:date="2020-10-05T17:52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86F27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и,</w:t>
      </w: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хотя до того будущего, </w:t>
      </w:r>
      <w:del w:id="9" w:author="Julie Elisseeva" w:date="2020-10-05T17:51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что </w:delText>
        </w:r>
      </w:del>
      <w:ins w:id="10" w:author="Julie Elisseeva" w:date="2020-10-05T17:51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которое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показано в научно-фантастических фильмах</w:t>
      </w:r>
      <w:ins w:id="11" w:author="Julie Elisseeva" w:date="2020-10-05T17:51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далеко, многие </w:t>
      </w:r>
      <w:del w:id="12" w:author="Julie Elisseeva" w:date="2020-10-05T17:52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из </w:delText>
        </w:r>
      </w:del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технологи</w:t>
      </w:r>
      <w:del w:id="13" w:author="Julie Elisseeva" w:date="2020-10-05T17:52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й</w:delText>
        </w:r>
      </w:del>
      <w:ins w:id="14" w:author="Julie Elisseeva" w:date="2020-10-05T17:52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и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ins w:id="15" w:author="Julie Elisseeva" w:date="2020-10-05T17:52:00Z"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из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этого списка даже более </w:t>
      </w:r>
      <w:proofErr w:type="spellStart"/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футуристичны</w:t>
      </w:r>
      <w:proofErr w:type="spellEnd"/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чем мы могли бы себе представить.</w:t>
      </w:r>
    </w:p>
    <w:p w14:paraId="06E173C5" w14:textId="77777777" w:rsidR="002A1EF9" w:rsidRPr="00CB052A" w:rsidRDefault="002A1EF9" w:rsidP="004D454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B05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Аккумуляторы на органических радикалах</w:t>
      </w:r>
      <w:del w:id="16" w:author="Julie Elisseeva" w:date="2020-10-05T17:53:00Z">
        <w:r w:rsidRPr="00CB052A" w:rsidDel="007E3D9E">
          <w:rPr>
            <w:rFonts w:ascii="Times New Roman" w:hAnsi="Times New Roman" w:cs="Times New Roman"/>
            <w:b/>
            <w:color w:val="000000"/>
            <w:sz w:val="24"/>
            <w:szCs w:val="24"/>
            <w:shd w:val="clear" w:color="auto" w:fill="FFFFFF"/>
          </w:rPr>
          <w:delText>.</w:delText>
        </w:r>
      </w:del>
    </w:p>
    <w:p w14:paraId="122304D7" w14:textId="5B971BCB" w:rsidR="002A1EF9" w:rsidRPr="004D4542" w:rsidRDefault="002A1EF9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Смартфоны стали нашими ближайшими друзьями, с каждым годом они становятся все более и более мощными. Основной их недостаток </w:t>
      </w:r>
      <w:del w:id="17" w:author="Julie Elisseeva" w:date="2020-10-05T17:53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- </w:delText>
        </w:r>
      </w:del>
      <w:ins w:id="18" w:author="Julie Elisseeva" w:date="2020-10-05T17:53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—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время авт</w:t>
      </w:r>
      <w:r w:rsidR="00CB05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ономной работы, которое сокращае</w:t>
      </w: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тся параллельно с развитием мощностей. </w:t>
      </w:r>
      <w:ins w:id="19" w:author="Julie Elisseeva" w:date="2020-10-05T17:55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Разработка </w:t>
        </w:r>
      </w:ins>
      <w:r w:rsidR="007E3D9E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ккумулятор</w:t>
      </w:r>
      <w:ins w:id="20" w:author="Julie Elisseeva" w:date="2020-10-05T17:55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а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21" w:author="Julie Elisseeva" w:date="2020-10-05T17:55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на</w:delText>
        </w:r>
        <w:r w:rsidRPr="007E3D9E" w:rsidDel="007E3D9E">
          <w:rPr>
            <w:rPrChange w:id="22" w:author="Julie Elisseeva" w:date="2020-10-05T17:55:00Z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</w:del>
      <w:ins w:id="23" w:author="Julie Elisseeva" w:date="2020-10-05T17:55:00Z"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на</w:t>
        </w:r>
        <w:r w:rsidR="007E3D9E">
          <w:t> 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органических радикалах приближает</w:t>
      </w:r>
      <w:del w:id="24" w:author="Julie Elisseeva" w:date="2020-10-05T17:55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ся</w:delText>
        </w:r>
      </w:del>
      <w:ins w:id="25" w:author="Julie Elisseeva" w:date="2020-10-05T17:55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нас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решению этой проблемы. Подобные батареи появились в 2005 году</w:t>
      </w:r>
      <w:del w:id="26" w:author="Julie Elisseeva" w:date="2020-10-05T17:55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, </w:delText>
        </w:r>
      </w:del>
      <w:ins w:id="27" w:author="Julie Elisseeva" w:date="2020-10-05T17:55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;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пока что они не доступны для массового потребителя, однако работа над этой технологией уже приближается к тому моменту, когда </w:t>
      </w:r>
      <w:del w:id="28" w:author="Julie Elisseeva" w:date="2020-10-05T17:55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чудо </w:delText>
        </w:r>
      </w:del>
      <w:ins w:id="29" w:author="Julie Elisseeva" w:date="2020-10-05T17:55:00Z"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чудо</w:t>
        </w:r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батарейки наконец начнут выпускаться в продажу. В основе такого аккумулятора</w:t>
      </w:r>
      <w:ins w:id="30" w:author="Julie Elisseeva" w:date="2020-10-05T17:56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—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полимеры </w:t>
      </w:r>
      <w:del w:id="31" w:author="Julie Elisseeva" w:date="2020-10-05T17:56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из </w:delText>
        </w:r>
      </w:del>
      <w:ins w:id="32" w:author="Julie Elisseeva" w:date="2020-10-05T17:56:00Z"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из</w:t>
        </w:r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 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органических радикалов, гибкий пластик, который способен заменить привычные металлические батареи</w:t>
      </w:r>
      <w:del w:id="33" w:author="Julie Elisseeva" w:date="2020-10-05T17:57:00Z">
        <w:r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, </w:delText>
        </w:r>
      </w:del>
      <w:ins w:id="34" w:author="Julie Elisseeva" w:date="2020-10-05T17:57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;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твердые органические радикалы преобразуются в гель и смешиваются с углеродной основой.</w:t>
      </w:r>
    </w:p>
    <w:p w14:paraId="647D6F64" w14:textId="77777777" w:rsidR="002A1EF9" w:rsidRPr="00CB052A" w:rsidRDefault="002A1EF9" w:rsidP="004D454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B05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Вертикальные фермы</w:t>
      </w:r>
      <w:del w:id="35" w:author="Julie Elisseeva" w:date="2020-10-05T17:57:00Z">
        <w:r w:rsidRPr="00CB052A" w:rsidDel="007E3D9E">
          <w:rPr>
            <w:rFonts w:ascii="Times New Roman" w:hAnsi="Times New Roman" w:cs="Times New Roman"/>
            <w:b/>
            <w:color w:val="000000"/>
            <w:sz w:val="24"/>
            <w:szCs w:val="24"/>
            <w:shd w:val="clear" w:color="auto" w:fill="FFFFFF"/>
          </w:rPr>
          <w:delText>.</w:delText>
        </w:r>
      </w:del>
      <w:r w:rsidRPr="00CB05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3B272D83" w14:textId="076FD9F5" w:rsidR="002A1EF9" w:rsidRPr="004D4542" w:rsidRDefault="00CB052A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del w:id="36" w:author="Julie Elisseeva" w:date="2020-10-05T17:57:00Z">
        <w:r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На</w:delText>
        </w:r>
        <w:r w:rsidR="002A1EF9"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имение</w:delText>
        </w:r>
      </w:del>
      <w:ins w:id="37" w:author="Julie Elisseeva" w:date="2020-10-05T17:57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Идея создания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городских ферм</w:t>
      </w:r>
      <w:ins w:id="38" w:author="Julie Elisseeva" w:date="2020-10-05T17:57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ферм-небоскрёбов</w:t>
      </w:r>
      <w:ins w:id="39" w:author="Julie Elisseeva" w:date="2020-10-05T17:57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40" w:author="Julie Elisseeva" w:date="2020-10-05T17:57:00Z">
        <w:r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всё </w:delText>
        </w:r>
      </w:del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даёт покоя </w:t>
      </w:r>
      <w:del w:id="41" w:author="Julie Elisseeva" w:date="2020-10-05T17:57:00Z">
        <w:r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и </w:delText>
        </w:r>
      </w:del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архитектора</w:t>
      </w:r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 не первый год. </w:t>
      </w:r>
      <w:del w:id="42" w:author="Julie Elisseeva" w:date="2020-10-05T17:57:00Z">
        <w:r w:rsidR="002A1EF9"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Длятся </w:delText>
        </w:r>
      </w:del>
      <w:ins w:id="43" w:author="Julie Elisseeva" w:date="2020-10-05T17:57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Продолжаются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споры об эффективности таких сооружений и их оправданности с точки зрения защиты окружающей среды, и, видимо, баталии идут неслучайно. Недавно появилось сразу несколько свежих проектов из этой серии, один другого причудливее. </w:t>
      </w:r>
      <w:del w:id="44" w:author="Julie Elisseeva" w:date="2020-10-05T17:58:00Z">
        <w:r w:rsidR="002A1EF9"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Башня</w:delText>
        </w:r>
        <w:r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</w:del>
      <w:ins w:id="45" w:author="Julie Elisseeva" w:date="2020-10-05T17:58:00Z"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Башня</w:t>
        </w:r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</w:t>
        </w:r>
      </w:ins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ферма</w:t>
      </w:r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46" w:author="Julie Elisseeva" w:date="2020-10-05T17:58:00Z">
        <w:r w:rsidR="002A1EF9"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- </w:delText>
        </w:r>
      </w:del>
      <w:ins w:id="47" w:author="Julie Elisseeva" w:date="2020-10-05T17:58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—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не просто </w:t>
      </w:r>
      <w:proofErr w:type="spellStart"/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футуристичное</w:t>
      </w:r>
      <w:proofErr w:type="spellEnd"/>
      <w:ins w:id="48" w:author="Julie Elisseeva" w:date="2020-10-05T17:58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и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необычное на вид смешивание нескольких направлений сельскохозяйственного производства в одном здании. </w:t>
      </w:r>
      <w:del w:id="49" w:author="Julie Elisseeva" w:date="2020-10-05T17:58:00Z">
        <w:r w:rsidR="002A1EF9"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Оно </w:delText>
        </w:r>
      </w:del>
      <w:ins w:id="50" w:author="Julie Elisseeva" w:date="2020-10-05T17:58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Т</w:t>
        </w:r>
      </w:ins>
      <w:ins w:id="51" w:author="Julie Elisseeva" w:date="2020-10-05T17:59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акая конструкция</w:t>
        </w:r>
      </w:ins>
      <w:ins w:id="52" w:author="Julie Elisseeva" w:date="2020-10-05T17:58:00Z"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несёт ещё положительный синергетический эффект. То, что является отходом в одном блоке, может оказаться питательным составом для другого. Общая мысль ненова </w:t>
      </w:r>
      <w:del w:id="53" w:author="Julie Elisseeva" w:date="2020-10-05T17:59:00Z">
        <w:r w:rsidR="002A1EF9" w:rsidRPr="004D4542" w:rsidDel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- </w:delText>
        </w:r>
      </w:del>
      <w:ins w:id="54" w:author="Julie Elisseeva" w:date="2020-10-05T17:59:00Z">
        <w:r w:rsidR="007E3D9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—</w:t>
        </w:r>
        <w:r w:rsidR="007E3D9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взять больше урожая с меньшей площади, </w:t>
      </w:r>
      <w:del w:id="55" w:author="Julie Elisseeva" w:date="2020-10-05T18:00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ещё и</w:delText>
        </w:r>
      </w:del>
      <w:ins w:id="56" w:author="Julie Elisseeva" w:date="2020-10-05T18:00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 тому же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прямо </w:t>
      </w:r>
      <w:del w:id="57" w:author="Julie Elisseeva" w:date="2020-10-05T18:00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в </w:delText>
        </w:r>
      </w:del>
      <w:ins w:id="58" w:author="Julie Elisseeva" w:date="2020-10-05T18:00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в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 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городской черте. Можно </w:t>
      </w:r>
      <w:del w:id="59" w:author="Julie Elisseeva" w:date="2020-10-05T18:01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привезти </w:delText>
        </w:r>
      </w:del>
      <w:ins w:id="60" w:author="Julie Elisseeva" w:date="2020-10-05T18:01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приве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ти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минимум один крупный </w:t>
      </w:r>
      <w:r w:rsidR="002540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аргумент</w:t>
      </w:r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«ЗА». Расходы </w:t>
      </w:r>
      <w:del w:id="61" w:author="Julie Elisseeva" w:date="2020-10-05T18:01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на </w:delText>
        </w:r>
      </w:del>
      <w:ins w:id="62" w:author="Julie Elisseeva" w:date="2020-10-05T18:01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на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 </w:t>
        </w:r>
      </w:ins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трансфер</w:t>
      </w:r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сельскохозяйственной продукции в </w:t>
      </w:r>
      <w:r w:rsidR="002540FB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мегаполис </w:t>
      </w:r>
      <w:del w:id="63" w:author="Julie Elisseeva" w:date="2020-10-05T18:01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- </w:delText>
        </w:r>
      </w:del>
      <w:ins w:id="64" w:author="Julie Elisseeva" w:date="2020-10-05T18:01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— это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шутка.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</w:t>
      </w:r>
      <w:del w:id="65" w:author="Julie Elisseeva" w:date="2020-10-05T18:01:00Z">
        <w:r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ь</w:delText>
        </w:r>
      </w:del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ся более легкая, чем в поле, автоматизация</w:t>
      </w:r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передовые энергетические источники и стерильность продукции, ведь защита растений и отдых от болезней и вредителей, и </w:t>
      </w:r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сорняков</w:t>
      </w:r>
      <w:del w:id="66" w:author="Julie Elisseeva" w:date="2020-10-05T18:01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,</w:delText>
        </w:r>
      </w:del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del w:id="67" w:author="Julie Elisseeva" w:date="2020-10-05T18:01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прочих </w:delText>
        </w:r>
      </w:del>
      <w:ins w:id="68" w:author="Julie Elisseeva" w:date="2020-10-05T18:01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проч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его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базе открытого фермерского хозяйства в данном случае максимальна.</w:t>
      </w:r>
    </w:p>
    <w:p w14:paraId="6909E0CA" w14:textId="77777777" w:rsidR="002A1EF9" w:rsidRPr="00CB052A" w:rsidRDefault="002A1EF9" w:rsidP="004D454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B05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Модульные дома</w:t>
      </w:r>
      <w:del w:id="69" w:author="Julie Elisseeva" w:date="2020-10-05T18:01:00Z">
        <w:r w:rsidRPr="00CB052A" w:rsidDel="002540FB">
          <w:rPr>
            <w:rFonts w:ascii="Times New Roman" w:hAnsi="Times New Roman" w:cs="Times New Roman"/>
            <w:b/>
            <w:color w:val="000000"/>
            <w:sz w:val="24"/>
            <w:szCs w:val="24"/>
            <w:shd w:val="clear" w:color="auto" w:fill="FFFFFF"/>
          </w:rPr>
          <w:delText>.</w:delText>
        </w:r>
      </w:del>
    </w:p>
    <w:p w14:paraId="3B019C4B" w14:textId="53F79966" w:rsidR="002A1EF9" w:rsidRPr="004D4542" w:rsidRDefault="002A1EF9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Одни </w:t>
      </w:r>
      <w:r w:rsidR="004D4542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главной тенденции</w:t>
      </w: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последних 10 лет </w:t>
      </w:r>
      <w:del w:id="70" w:author="Julie Elisseeva" w:date="2020-10-05T18:02:00Z">
        <w:r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- </w:delText>
        </w:r>
      </w:del>
      <w:ins w:id="71" w:author="Julie Elisseeva" w:date="2020-10-05T18:02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—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вымирание деревень и перенаселение городов. Стремление людей перебираться в города покрупнее приводит </w:t>
      </w:r>
      <w:del w:id="72" w:author="Julie Elisseeva" w:date="2020-10-05T18:02:00Z">
        <w:r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к </w:delText>
        </w:r>
      </w:del>
      <w:ins w:id="73" w:author="Julie Elisseeva" w:date="2020-10-05T18:02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 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подорожанию недвижимости. Модульные дома сделают жилье более доступным</w:t>
      </w:r>
      <w:del w:id="74" w:author="Julie Elisseeva" w:date="2020-10-05T18:02:00Z">
        <w:r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, </w:delText>
        </w:r>
      </w:del>
      <w:ins w:id="75" w:author="Julie Elisseeva" w:date="2020-10-05T18:02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: согласно данной идее,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сборные дома производятся на заводе и устанавливаются после приобретения в необходимом месте. Простота в изготовлении, массовое производство, универсальный дизайн </w:t>
      </w:r>
      <w:del w:id="76" w:author="Julie Elisseeva" w:date="2020-10-05T18:03:00Z">
        <w:r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снижает </w:delText>
        </w:r>
      </w:del>
      <w:ins w:id="77" w:author="Julie Elisseeva" w:date="2020-10-05T18:03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снижа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ю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т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стоимость и</w:t>
      </w:r>
      <w:ins w:id="78" w:author="Julie Elisseeva" w:date="2020-10-05T18:03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соответственно</w:t>
      </w:r>
      <w:ins w:id="79" w:author="Julie Elisseeva" w:date="2020-10-05T18:03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цену на собственное жильё.</w:t>
      </w:r>
    </w:p>
    <w:p w14:paraId="47D5CD33" w14:textId="77777777" w:rsidR="002A1EF9" w:rsidRPr="004D4542" w:rsidRDefault="002A1EF9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05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Умное стекло</w:t>
      </w:r>
      <w:del w:id="80" w:author="Julie Elisseeva" w:date="2020-10-05T18:03:00Z">
        <w:r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.</w:delText>
        </w:r>
      </w:del>
    </w:p>
    <w:p w14:paraId="702E0334" w14:textId="0378CA90" w:rsidR="002A1EF9" w:rsidRPr="004D4542" w:rsidRDefault="00CB052A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Прочное гибкое умное стекло </w:t>
      </w:r>
      <w:del w:id="81" w:author="Julie Elisseeva" w:date="2020-10-05T18:03:00Z">
        <w:r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-</w:delText>
        </w:r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</w:del>
      <w:r w:rsidR="002540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обладает</w:t>
      </w:r>
      <w:r w:rsidR="002540FB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возможностью становит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ся прозрачным и непрозрачным, оставаться прочным и </w:t>
      </w:r>
      <w:del w:id="82" w:author="Julie Elisseeva" w:date="2020-10-05T18:04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небьющийся</w:delText>
        </w:r>
      </w:del>
      <w:ins w:id="83" w:author="Julie Elisseeva" w:date="2020-10-05T18:04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небьющи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м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ся</w:t>
        </w:r>
      </w:ins>
      <w:del w:id="84" w:author="Julie Elisseeva" w:date="2020-10-05T18:04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,</w:delText>
        </w:r>
      </w:del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даже </w:t>
      </w:r>
      <w:del w:id="85" w:author="Julie Elisseeva" w:date="2020-10-05T18:04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вести себя, как</w:delText>
        </w:r>
      </w:del>
      <w:ins w:id="86" w:author="Julie Elisseeva" w:date="2020-10-05T18:04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быть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87" w:author="Julie Elisseeva" w:date="2020-10-05T18:04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сенсорная </w:delText>
        </w:r>
      </w:del>
      <w:ins w:id="88" w:author="Julie Elisseeva" w:date="2020-10-05T18:04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сенсорн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ой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панель</w:t>
      </w:r>
      <w:ins w:id="89" w:author="Julie Elisseeva" w:date="2020-10-05T18:04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ю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Новый тип стекла сможет изменить наши дома и рабочие места до неузнаваемости. Стены в таких домах при желании смогут </w:t>
      </w:r>
      <w:del w:id="90" w:author="Julie Elisseeva" w:date="2020-10-05T18:05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вести себя, как</w:delText>
        </w:r>
      </w:del>
      <w:ins w:id="91" w:author="Julie Elisseeva" w:date="2020-10-05T18:05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быть использованы как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окна, контролирующие объём пропускаемого ультрафиолетового излучения и тепла. Только представьте, что каждая поверхность вашего дома будет способна трансформироваться из стены в окно, а из окна </w:t>
      </w:r>
      <w:del w:id="92" w:author="Julie Elisseeva" w:date="2020-10-05T18:06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в </w:delText>
        </w:r>
      </w:del>
      <w:ins w:id="93" w:author="Julie Elisseeva" w:date="2020-10-05T18:06:00Z"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в</w:t>
        </w:r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 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экран телевизора</w:t>
      </w:r>
      <w:del w:id="94" w:author="Julie Elisseeva" w:date="2020-10-05T18:06:00Z">
        <w:r w:rsidR="002A1EF9" w:rsidRPr="004D4542" w:rsidDel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, </w:delText>
        </w:r>
      </w:del>
      <w:ins w:id="95" w:author="Julie Elisseeva" w:date="2020-10-05T18:06:00Z">
        <w:r w:rsidR="002540FB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—</w:t>
        </w:r>
        <w:r w:rsidR="002540FB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2A1EF9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просто по движению вашей руки. Подобные технологии по-настоящему манят!</w:t>
      </w:r>
    </w:p>
    <w:p w14:paraId="303DCE63" w14:textId="77777777" w:rsidR="00CB052A" w:rsidRPr="00CB052A" w:rsidRDefault="00CB052A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B0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="00A03B7C" w:rsidRPr="00CB0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нъекция кислорода</w:t>
      </w:r>
      <w:del w:id="96" w:author="Julie Elisseeva" w:date="2020-10-05T18:06:00Z">
        <w:r w:rsidR="00A03B7C" w:rsidRPr="00CB052A" w:rsidDel="002540FB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delText>.</w:delText>
        </w:r>
      </w:del>
      <w:r w:rsidR="00A03B7C" w:rsidRPr="00CB0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4E238667" w14:textId="445070CB" w:rsidR="00A03B7C" w:rsidRDefault="00A03B7C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Ученые из Бостонской детской больницы разработали микрочастицы, наполненные кислородом, которые можно вводить в кровоток, позволяя </w:t>
      </w:r>
      <w:del w:id="97" w:author="Julie Elisseeva" w:date="2020-10-05T18:07:00Z">
        <w:r w:rsidRPr="004D4542" w:rsidDel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вам </w:delText>
        </w:r>
      </w:del>
      <w:ins w:id="98" w:author="Julie Elisseeva" w:date="2020-10-05T18:07:00Z">
        <w:r w:rsidR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человеку</w:t>
        </w:r>
        <w:r w:rsidR="002540FB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жить</w:t>
      </w:r>
      <w:ins w:id="99" w:author="Julie Elisseeva" w:date="2020-10-05T18:07:00Z">
        <w:r w:rsidR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даже если </w:t>
      </w:r>
      <w:del w:id="100" w:author="Julie Elisseeva" w:date="2020-10-05T18:07:00Z">
        <w:r w:rsidRPr="004D4542" w:rsidDel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вы </w:delText>
        </w:r>
      </w:del>
      <w:ins w:id="101" w:author="Julie Elisseeva" w:date="2020-10-05T18:07:00Z">
        <w:r w:rsidR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он</w:t>
        </w:r>
        <w:r w:rsidR="002540FB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102" w:author="Julie Elisseeva" w:date="2020-10-05T18:07:00Z">
        <w:r w:rsidRPr="004D4542" w:rsidDel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не </w:delText>
        </w:r>
      </w:del>
      <w:ins w:id="103" w:author="Julie Elisseeva" w:date="2020-10-05T18:07:00Z">
        <w:r w:rsidR="002540FB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не</w:t>
        </w:r>
        <w:r w:rsidR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сможет</w:t>
      </w:r>
      <w:del w:id="104" w:author="Julie Elisseeva" w:date="2020-10-05T18:07:00Z">
        <w:r w:rsidRPr="004D4542" w:rsidDel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е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дышать. Микрочастицы состоят из одного слоя капсул липидов, которые окружают небольшие пузырьки кислорода. Капсулы размером 2-4 микрометра подвешены в жидкости, которая контролирует их размеры, т.</w:t>
      </w:r>
      <w:ins w:id="105" w:author="Julie Elisseeva" w:date="2020-10-05T18:09:00Z">
        <w:r w:rsidR="002540F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к. пузыри большого размера могут быть опасны. При введении </w:t>
      </w:r>
      <w:del w:id="106" w:author="Julie Elisseeva" w:date="2020-10-05T18:10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капсулы</w:delText>
        </w:r>
      </w:del>
      <w:ins w:id="107" w:author="Julie Elisseeva" w:date="2020-10-05T18:10:00Z"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капсул</w:t>
        </w:r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а,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сталкиваясь с красными кровяными клетками</w:t>
      </w:r>
      <w:ins w:id="108" w:author="Julie Elisseeva" w:date="2020-10-05T18:10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109" w:author="Julie Elisseeva" w:date="2020-10-05T18:10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передают </w:delText>
        </w:r>
      </w:del>
      <w:ins w:id="110" w:author="Julie Elisseeva" w:date="2020-10-05T18:10:00Z"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переда</w:t>
        </w:r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т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кислород</w:t>
      </w:r>
      <w:del w:id="111" w:author="Julie Elisseeva" w:date="2020-10-05T18:10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, </w:delText>
        </w:r>
      </w:del>
      <w:ins w:id="112" w:author="Julie Elisseeva" w:date="2020-10-05T18:10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.</w:t>
        </w:r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Так,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благодаря этому методу удалось ввести в кровь 70</w:t>
      </w:r>
      <w:ins w:id="113" w:author="Julie Elisseeva" w:date="2020-10-05T18:10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 кислорода.</w:t>
      </w:r>
    </w:p>
    <w:p w14:paraId="43E80079" w14:textId="77777777" w:rsidR="00CB052A" w:rsidRPr="00CB052A" w:rsidRDefault="00CB052A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66700BE" w14:textId="3A843C3C" w:rsidR="00CB052A" w:rsidRPr="00CB052A" w:rsidRDefault="00CB052A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del w:id="114" w:author="Julie Elisseeva" w:date="2020-10-05T18:10:00Z">
        <w:r w:rsidRPr="00CB052A" w:rsidDel="00F2394E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delText>С</w:delText>
        </w:r>
        <w:r w:rsidR="00A03B7C" w:rsidRPr="00CB052A" w:rsidDel="00F2394E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delText xml:space="preserve">прей </w:delText>
        </w:r>
      </w:del>
      <w:ins w:id="115" w:author="Julie Elisseeva" w:date="2020-10-05T18:10:00Z">
        <w:r w:rsidR="00F2394E" w:rsidRPr="00CB052A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Спрей</w:t>
        </w:r>
        <w:r w:rsidR="00F2394E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-</w:t>
        </w:r>
      </w:ins>
      <w:r w:rsidR="00A03B7C" w:rsidRPr="00CB0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одежда</w:t>
      </w:r>
      <w:del w:id="116" w:author="Julie Elisseeva" w:date="2020-10-05T18:10:00Z">
        <w:r w:rsidRPr="00CB052A" w:rsidDel="00F2394E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delText>.</w:delText>
        </w:r>
      </w:del>
    </w:p>
    <w:p w14:paraId="28944A3F" w14:textId="7E0795FF" w:rsidR="00A03B7C" w:rsidRPr="004D4542" w:rsidRDefault="00CB052A" w:rsidP="00CB05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del w:id="117" w:author="Julie Elisseeva" w:date="2020-10-05T18:10:00Z">
        <w:r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="00A03B7C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Наносится она непосредственно на тело. Одежду можно стирать и снова носить. Распыляемая ткань состоит из коротких волокон, смешанных с растворителем. Спрей </w:t>
      </w:r>
      <w:r w:rsidR="00A03B7C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также содержит полимеры, которые связывают волокна вместе, образуя носимый материал, который может варьироваться</w:t>
      </w:r>
      <w:del w:id="118" w:author="Julie Elisseeva" w:date="2020-10-05T18:11:00Z">
        <w:r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="00A03B7C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3B7C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зависимости от типа используемых волокон: шерсть, акрил, лён и другое. </w:t>
      </w:r>
    </w:p>
    <w:p w14:paraId="5BF128D4" w14:textId="77777777" w:rsidR="00CB052A" w:rsidRPr="00CB052A" w:rsidRDefault="00CB052A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</w:t>
      </w:r>
      <w:r w:rsidR="00A03B7C" w:rsidRPr="00CB0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апись снов</w:t>
      </w:r>
      <w:del w:id="119" w:author="Julie Elisseeva" w:date="2020-10-05T18:11:00Z">
        <w:r w:rsidR="00A03B7C" w:rsidRPr="00CB052A" w:rsidDel="00F2394E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delText xml:space="preserve">. </w:delText>
        </w:r>
      </w:del>
    </w:p>
    <w:p w14:paraId="4DB833F7" w14:textId="300BE981" w:rsidR="00A03B7C" w:rsidRPr="004D4542" w:rsidRDefault="00A03B7C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del w:id="120" w:author="Julie Elisseeva" w:date="2020-10-05T18:12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Читая мысли </w:delText>
        </w:r>
      </w:del>
      <w:del w:id="121" w:author="Julie Elisseeva" w:date="2020-10-05T18:11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делать </w:delText>
        </w:r>
      </w:del>
      <w:ins w:id="122" w:author="Julie Elisseeva" w:date="2020-10-05T18:11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Осуществление</w:t>
        </w:r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123" w:author="Julie Elisseeva" w:date="2020-10-05T18:12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видеозапись </w:delText>
        </w:r>
      </w:del>
      <w:ins w:id="124" w:author="Julie Elisseeva" w:date="2020-10-05T18:12:00Z"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видеозапис</w:t>
        </w:r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</w:t>
        </w:r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снов</w:t>
      </w:r>
      <w:ins w:id="125" w:author="Julie Elisseeva" w:date="2020-10-05T18:12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 согласно идее, производится посредством чтения мыслей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Американские ученые утверждают, что нашли электронные способы записи мыслей, видеозаписи и расшифровки снов. Попытки создать прибор, читающий мысли</w:t>
      </w:r>
      <w:ins w:id="126" w:author="Julie Elisseeva" w:date="2020-10-05T18:13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управлять компьютерами</w:t>
      </w:r>
      <w:ins w:id="127" w:author="Julie Elisseeva" w:date="2020-10-05T18:13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уже </w:t>
      </w:r>
      <w:del w:id="128" w:author="Julie Elisseeva" w:date="2020-10-05T18:13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были</w:delText>
        </w:r>
      </w:del>
      <w:ins w:id="129" w:author="Julie Elisseeva" w:date="2020-10-05T18:13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совершались</w:t>
        </w:r>
      </w:ins>
      <w:del w:id="130" w:author="Julie Elisseeva" w:date="2020-10-05T18:13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, </w:delText>
        </w:r>
      </w:del>
      <w:ins w:id="131" w:author="Julie Elisseeva" w:date="2020-10-05T18:13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.</w:t>
        </w:r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F2394E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 изучались участки мозга, отвечающие за движения</w:t>
      </w:r>
      <w:del w:id="132" w:author="Julie Elisseeva" w:date="2020-10-05T18:13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, </w:delText>
        </w:r>
      </w:del>
      <w:ins w:id="133" w:author="Julie Elisseeva" w:date="2020-10-05T18:13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.</w:t>
        </w:r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F2394E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ins w:id="134" w:author="Julie Elisseeva" w:date="2020-10-05T18:13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же</w:t>
        </w:r>
      </w:ins>
      <w:r w:rsidR="00F2394E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ученые вплотную подошли к исследованию более сложной и тонкой мозговой деятельности, т.</w:t>
      </w:r>
      <w:ins w:id="135" w:author="Julie Elisseeva" w:date="2020-10-05T18:13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е. к абстрактным понятиям и образам.</w:t>
      </w:r>
    </w:p>
    <w:p w14:paraId="2EAE7A9A" w14:textId="77777777" w:rsidR="00D40EF7" w:rsidRPr="00D40EF7" w:rsidRDefault="00D40EF7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Ж</w:t>
      </w:r>
      <w:r w:rsidR="00A03B7C" w:rsidRPr="00D40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изнь до 1000 лет</w:t>
      </w:r>
      <w:del w:id="136" w:author="Julie Elisseeva" w:date="2020-10-05T18:13:00Z">
        <w:r w:rsidR="00A03B7C" w:rsidRPr="00D40EF7" w:rsidDel="00F2394E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delText>.</w:delText>
        </w:r>
      </w:del>
      <w:r w:rsidR="00A03B7C" w:rsidRPr="00D40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76A220B0" w14:textId="3D75B93A" w:rsidR="00A03B7C" w:rsidRPr="004D4542" w:rsidRDefault="00A03B7C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Кембриджский геронтолог Обри де Грей считает, что если технологии продолжат развиваться с такой же скоростью, то вполне возможно, что уже появится человек, который доживет до тысячи лет. Исследователи работают над терапией, которая будет убивать клетки, потерявшие способность к делению, позволяя здоровым клеткам размножаться и восстанавливаться. Терапия позволит 60-летним оставаться такими ещё 30 лет, пока им не исполнится 90 лет. Процесс будет повторяться до 120 или 150 лет и так далее. Согласно Грею, этот метод может </w:t>
      </w:r>
      <w:del w:id="137" w:author="Julie Elisseeva" w:date="2020-10-05T18:15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стать жизнеспособным</w:delText>
        </w:r>
      </w:del>
      <w:ins w:id="138" w:author="Julie Elisseeva" w:date="2020-10-05T18:15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быть реализован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уже в </w:t>
      </w:r>
      <w:del w:id="139" w:author="Julie Elisseeva" w:date="2020-10-05T18:15:00Z">
        <w:r w:rsidRPr="004D4542" w:rsidDel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течении </w:delText>
        </w:r>
      </w:del>
      <w:ins w:id="140" w:author="Julie Elisseeva" w:date="2020-10-05T18:15:00Z"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течени</w:t>
        </w:r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  <w:r w:rsidR="00F2394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6-8 лет, так что</w:t>
      </w:r>
      <w:ins w:id="141" w:author="Julie Elisseeva" w:date="2020-10-05T18:15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вполне возможно</w:t>
      </w:r>
      <w:ins w:id="142" w:author="Julie Elisseeva" w:date="2020-10-05T18:15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будущем человек все-таки найдет </w:t>
      </w:r>
      <w:ins w:id="143" w:author="Julie Elisseeva" w:date="2020-10-05T18:16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«</w:t>
        </w:r>
      </w:ins>
      <w:r w:rsidR="00F2394E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эликсир 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вечной молодости</w:t>
      </w:r>
      <w:ins w:id="144" w:author="Julie Elisseeva" w:date="2020-10-05T18:16:00Z">
        <w:r w:rsidR="00F2394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»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CCE95D" w14:textId="684FB904" w:rsidR="000332BD" w:rsidRPr="00D40EF7" w:rsidRDefault="000332BD" w:rsidP="004D4542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del w:id="145" w:author="Julie Elisseeva" w:date="2020-10-05T18:16:00Z">
        <w:r w:rsidRPr="004D4542" w:rsidDel="00F2394E">
          <w:rPr>
            <w:rFonts w:ascii="Times New Roman" w:hAnsi="Times New Roman" w:cs="Times New Roman"/>
            <w:color w:val="000000"/>
            <w:sz w:val="24"/>
            <w:szCs w:val="24"/>
          </w:rPr>
          <w:br/>
        </w:r>
      </w:del>
      <w:r w:rsidRPr="00D40E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Квантовая вычислительная техника</w:t>
      </w:r>
      <w:del w:id="146" w:author="Julie Elisseeva" w:date="2020-10-05T18:16:00Z">
        <w:r w:rsidRPr="00D40EF7" w:rsidDel="00F2394E">
          <w:rPr>
            <w:rFonts w:ascii="Times New Roman" w:hAnsi="Times New Roman" w:cs="Times New Roman"/>
            <w:b/>
            <w:color w:val="000000"/>
            <w:sz w:val="24"/>
            <w:szCs w:val="24"/>
            <w:shd w:val="clear" w:color="auto" w:fill="FFFFFF"/>
          </w:rPr>
          <w:delText>.</w:delText>
        </w:r>
      </w:del>
    </w:p>
    <w:p w14:paraId="04215E25" w14:textId="6979D446" w:rsidR="004D4542" w:rsidRDefault="000332BD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del w:id="147" w:author="Julie Elisseeva" w:date="2020-10-05T18:16:00Z">
        <w:r w:rsidRPr="004D4542" w:rsidDel="00F2394E">
          <w:rPr>
            <w:rFonts w:ascii="Times New Roman" w:hAnsi="Times New Roman" w:cs="Times New Roman"/>
            <w:color w:val="000000"/>
            <w:sz w:val="24"/>
            <w:szCs w:val="24"/>
          </w:rPr>
          <w:br/>
        </w:r>
      </w:del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Сегодняшние суперумные компьютеры невероятно мощны, но если технологии будут продолжать развиваться такими же темпами, то вскоре эти компьютеры устареют. </w:t>
      </w:r>
      <w:del w:id="148" w:author="Julie Elisseeva" w:date="2020-10-05T18:18:00Z">
        <w:r w:rsidRPr="004D4542" w:rsidDel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Все </w:delText>
        </w:r>
      </w:del>
      <w:ins w:id="149" w:author="Julie Elisseeva" w:date="2020-10-05T18:18:00Z">
        <w:r w:rsidR="00F2394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Вс</w:t>
        </w:r>
        <w:r w:rsidR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ё</w:t>
        </w:r>
        <w:r w:rsidR="00F2394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потому, что их сменят компьютеры квантовые. Они революциони</w:t>
      </w:r>
      <w:ins w:id="150" w:author="Julie Elisseeva" w:date="2020-10-05T18:17:00Z">
        <w:r w:rsidR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зи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руют способы проведения расчётов и начнут работать с такой скоростью, </w:t>
      </w:r>
      <w:del w:id="151" w:author="Julie Elisseeva" w:date="2020-10-05T18:17:00Z">
        <w:r w:rsidRPr="004D4542" w:rsidDel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которая </w:delText>
        </w:r>
      </w:del>
      <w:ins w:id="152" w:author="Julie Elisseeva" w:date="2020-10-05T18:17:00Z">
        <w:r w:rsidR="00F2394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котор</w:t>
        </w:r>
        <w:r w:rsidR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ую</w:t>
        </w:r>
        <w:r w:rsidR="00F2394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ins w:id="153" w:author="Julie Elisseeva" w:date="2020-10-05T18:19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сейчас даже </w:t>
        </w:r>
      </w:ins>
      <w:ins w:id="154" w:author="Julie Elisseeva" w:date="2020-10-05T18:17:00Z">
        <w:r w:rsidR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от</w:t>
        </w:r>
      </w:ins>
      <w:ins w:id="155" w:author="Julie Elisseeva" w:date="2020-10-05T18:20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самых </w:t>
        </w:r>
      </w:ins>
      <w:del w:id="156" w:author="Julie Elisseeva" w:date="2020-10-05T18:17:00Z">
        <w:r w:rsidRPr="004D4542" w:rsidDel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современным </w:delText>
        </w:r>
      </w:del>
      <w:ins w:id="157" w:author="Julie Elisseeva" w:date="2020-10-05T18:17:00Z">
        <w:r w:rsidR="00F2394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современны</w:t>
        </w:r>
        <w:r w:rsidR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х</w:t>
        </w:r>
        <w:r w:rsidR="00F2394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del w:id="158" w:author="Julie Elisseeva" w:date="2020-10-05T18:18:00Z">
        <w:r w:rsidRPr="004D4542" w:rsidDel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компьютерам </w:delText>
        </w:r>
      </w:del>
      <w:ins w:id="159" w:author="Julie Elisseeva" w:date="2020-10-05T18:18:00Z">
        <w:r w:rsidR="00F2394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компьютер</w:t>
        </w:r>
        <w:r w:rsidR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ов</w:t>
        </w:r>
        <w:r w:rsidR="00F2394E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ins w:id="160" w:author="Julie Elisseeva" w:date="2020-10-05T18:19:00Z">
        <w:r w:rsidR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даже </w:t>
        </w:r>
      </w:ins>
      <w:del w:id="161" w:author="Julie Elisseeva" w:date="2020-10-05T18:18:00Z">
        <w:r w:rsidRPr="004D4542" w:rsidDel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и не снилась</w:delText>
        </w:r>
      </w:del>
      <w:ins w:id="162" w:author="Julie Elisseeva" w:date="2020-10-05T18:18:00Z">
        <w:r w:rsidR="00F2394E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не приходится ожидать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хорошо и плохо одновременно. Квантовые компьютеры будут такими быстрыми и мощными, что</w:t>
      </w:r>
      <w:ins w:id="163" w:author="Julie Elisseeva" w:date="2020-10-05T18:23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в руках злоумышленников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они </w:t>
      </w:r>
      <w:del w:id="164" w:author="Julie Elisseeva" w:date="2020-10-05T18:20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в </w:delText>
        </w:r>
      </w:del>
      <w:ins w:id="165" w:author="Julie Elisseeva" w:date="2020-10-05T18:20:00Z"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в</w:t>
        </w:r>
      </w:ins>
      <w:ins w:id="166" w:author="Julie Elisseeva" w:date="2020-10-05T18:24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доли секунды</w:t>
      </w:r>
      <w:ins w:id="167" w:author="Julie Elisseeva" w:date="2020-10-05T18:20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(возможно, д</w:t>
        </w:r>
      </w:ins>
      <w:ins w:id="168" w:author="Julie Elisseeva" w:date="2020-10-05T18:21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аже в миллисекунды</w:t>
        </w:r>
      </w:ins>
      <w:ins w:id="169" w:author="Julie Elisseeva" w:date="2020-10-05T18:20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)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смогут взламывать огромное количество </w:t>
      </w:r>
      <w:del w:id="170" w:author="Julie Elisseeva" w:date="2020-10-05T18:22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паролей</w:delText>
        </w:r>
      </w:del>
      <w:ins w:id="171" w:author="Julie Elisseeva" w:date="2020-10-05T18:22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аккаунтов</w:t>
        </w:r>
      </w:ins>
      <w:ins w:id="172" w:author="Julie Elisseeva" w:date="2020-10-05T18:24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и других компьютеров</w:t>
        </w:r>
      </w:ins>
      <w:del w:id="173" w:author="Julie Elisseeva" w:date="2020-10-05T18:21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, наверно даже в миллисекунды</w:delText>
        </w:r>
      </w:del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Разумеется, с точки зрения национальной безопасности это очень </w:t>
      </w:r>
      <w:del w:id="174" w:author="Julie Elisseeva" w:date="2020-10-05T18:22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плохо</w:delText>
        </w:r>
      </w:del>
      <w:ins w:id="175" w:author="Julie Elisseeva" w:date="2020-10-05T18:22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опасная перспектива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Защиту правительственных паролей, кодов для запусков ракет и </w:t>
      </w:r>
      <w:del w:id="176" w:author="Julie Elisseeva" w:date="2020-10-05T18:23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куча </w:delText>
        </w:r>
      </w:del>
      <w:ins w:id="177" w:author="Julie Elisseeva" w:date="2020-10-05T18:23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множества</w:t>
        </w:r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другой </w:t>
      </w:r>
      <w:del w:id="178" w:author="Julie Elisseeva" w:date="2020-10-05T18:25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lastRenderedPageBreak/>
          <w:delText xml:space="preserve">секретной </w:delText>
        </w:r>
      </w:del>
      <w:ins w:id="179" w:author="Julie Elisseeva" w:date="2020-10-05T18:25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конфиденциальной</w:t>
        </w:r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информации </w:t>
      </w:r>
      <w:del w:id="180" w:author="Julie Elisseeva" w:date="2020-10-05T18:23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нужно </w:delText>
        </w:r>
      </w:del>
      <w:ins w:id="181" w:author="Julie Elisseeva" w:date="2020-10-05T18:23:00Z"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н</w:t>
        </w:r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еобходимо</w:t>
        </w:r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будет постоянно </w:t>
      </w:r>
      <w:del w:id="182" w:author="Julie Elisseeva" w:date="2020-10-05T18:23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улучшать</w:delText>
        </w:r>
      </w:del>
      <w:ins w:id="183" w:author="Julie Elisseeva" w:date="2020-10-05T18:23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совершенствовать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чтобы эти данные не попали в руки злоумышленников, использующих квантовые компьютеры. </w:t>
      </w:r>
    </w:p>
    <w:p w14:paraId="0F255E40" w14:textId="77777777" w:rsidR="004D4542" w:rsidRDefault="004D4542" w:rsidP="00C81CF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9D888E" w14:textId="388049E5" w:rsidR="00C81CF5" w:rsidRPr="00C81CF5" w:rsidRDefault="00C81CF5" w:rsidP="00C81CF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2020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год. Провода и кабели для персональных и периферийных устройств в любой сфере уйдут в прошлое. Мышки, клавиатуры, наушники, </w:t>
      </w:r>
      <w:del w:id="184" w:author="Julie Elisseeva" w:date="2020-10-05T18:25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мобильники </w:delText>
        </w:r>
      </w:del>
      <w:ins w:id="185" w:author="Julie Elisseeva" w:date="2020-10-05T18:25:00Z"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</w:rPr>
          <w:t>мобильн</w:t>
        </w:r>
        <w:r w:rsidR="0060665F">
          <w:rPr>
            <w:rFonts w:ascii="Times New Roman" w:hAnsi="Times New Roman" w:cs="Times New Roman"/>
            <w:color w:val="000000"/>
            <w:sz w:val="24"/>
            <w:szCs w:val="24"/>
          </w:rPr>
          <w:t>ые устройства</w:t>
        </w:r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del w:id="186" w:author="Julie Elisseeva" w:date="2020-10-05T18:25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– </w:delText>
        </w:r>
      </w:del>
      <w:ins w:id="187" w:author="Julie Elisseeva" w:date="2020-10-05T18:25:00Z">
        <w:r w:rsidR="0060665F">
          <w:rPr>
            <w:rFonts w:ascii="Times New Roman" w:hAnsi="Times New Roman" w:cs="Times New Roman"/>
            <w:color w:val="000000"/>
            <w:sz w:val="24"/>
            <w:szCs w:val="24"/>
          </w:rPr>
          <w:t>—</w:t>
        </w:r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del w:id="188" w:author="Julie Elisseeva" w:date="2020-10-05T18:25:00Z">
        <w:r w:rsidRPr="004D4542" w:rsidDel="0060665F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все </w:delText>
        </w:r>
      </w:del>
      <w:ins w:id="189" w:author="Julie Elisseeva" w:date="2020-10-05T18:25:00Z"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</w:rPr>
          <w:t>вс</w:t>
        </w:r>
        <w:r w:rsidR="0060665F">
          <w:rPr>
            <w:rFonts w:ascii="Times New Roman" w:hAnsi="Times New Roman" w:cs="Times New Roman"/>
            <w:color w:val="000000"/>
            <w:sz w:val="24"/>
            <w:szCs w:val="24"/>
          </w:rPr>
          <w:t>ё</w:t>
        </w:r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больше предметов быта избавляют от вечно путающихся проводов.</w:t>
      </w:r>
    </w:p>
    <w:p w14:paraId="618C781D" w14:textId="6E10B698" w:rsidR="00C81CF5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2020 год. Строительство самого высокого здания в мире будет закончено. Как </w:t>
      </w:r>
      <w:r w:rsidR="00A03B7C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вы, наверное,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знаете в настоящее время самое высокое здание</w:t>
      </w:r>
      <w:del w:id="190" w:author="Julie Elisseeva" w:date="2020-10-05T18:25:00Z">
        <w:r w:rsidRPr="004D4542" w:rsidDel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- </w:delText>
        </w:r>
      </w:del>
      <w:ins w:id="191" w:author="Julie Elisseeva" w:date="2020-10-05T18:25:00Z">
        <w:r w:rsidR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ins w:id="192" w:author="Julie Elisseeva" w:date="2020-10-05T18:26:00Z">
        <w:r w:rsidR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—</w:t>
        </w:r>
      </w:ins>
      <w:ins w:id="193" w:author="Julie Elisseeva" w:date="2020-10-05T18:25:00Z">
        <w:r w:rsidR="0060665F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«Бурдж-Халифа» </w:t>
      </w:r>
      <w:del w:id="194" w:author="Julie Elisseeva" w:date="2020-10-05T18:26:00Z">
        <w:r w:rsidRPr="004D4542" w:rsidDel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 </w:delText>
        </w:r>
      </w:del>
      <w:ins w:id="195" w:author="Julie Elisseeva" w:date="2020-10-05T18:26:00Z">
        <w:r w:rsidR="0060665F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</w:t>
        </w:r>
        <w:r w:rsidR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Дубае, </w:t>
      </w:r>
      <w:del w:id="196" w:author="Julie Elisseeva" w:date="2020-10-05T18:26:00Z">
        <w:r w:rsidRPr="004D4542" w:rsidDel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но </w:delText>
        </w:r>
      </w:del>
      <w:ins w:id="197" w:author="Julie Elisseeva" w:date="2020-10-05T18:26:00Z">
        <w:r w:rsidR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однако</w:t>
        </w:r>
        <w:r w:rsidR="0060665F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2020 году Саудовская Аравия побьет этот рекорд. К этому времени строительство королевской башни в </w:t>
      </w:r>
      <w:proofErr w:type="spellStart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Джидде</w:t>
      </w:r>
      <w:proofErr w:type="spellEnd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завершено</w:t>
      </w:r>
      <w:del w:id="198" w:author="Julie Elisseeva" w:date="2020-10-05T18:26:00Z">
        <w:r w:rsidRPr="004D4542" w:rsidDel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мир увидит здание высотой в 1007 метров. </w:t>
      </w:r>
    </w:p>
    <w:p w14:paraId="64E8EA24" w14:textId="760E935A" w:rsidR="004D4542" w:rsidRDefault="00A47A32" w:rsidP="00C81CF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del w:id="199" w:author="Julie Elisseeva" w:date="2020-10-05T18:27:00Z">
        <w:r w:rsidRPr="004D4542" w:rsidDel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Еще </w:delText>
        </w:r>
      </w:del>
      <w:ins w:id="200" w:author="Julie Elisseeva" w:date="2020-10-05T18:27:00Z">
        <w:r w:rsidR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Кроме того,</w:t>
        </w:r>
        <w:r w:rsidR="0060665F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Индия завершит прокладку огромного </w:t>
      </w:r>
      <w:ins w:id="201" w:author="Julie Elisseeva" w:date="2020-10-05T18:27:00Z">
        <w:r w:rsidR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оп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товолоконного кабеля</w:t>
      </w:r>
      <w:ins w:id="202" w:author="Julie Elisseeva" w:date="2020-10-05T18:27:00Z">
        <w:r w:rsidR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который проведет </w:t>
      </w:r>
      <w:r w:rsidR="0060665F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</w:t>
      </w:r>
      <w:ins w:id="203" w:author="Julie Elisseeva" w:date="2020-10-05T18:28:00Z">
        <w:r w:rsidR="0060665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к</w:t>
        </w:r>
      </w:ins>
      <w:r w:rsidR="0060665F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600 миллионам </w:t>
      </w:r>
      <w:r w:rsidR="00A03B7C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граждан,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проживающих в сельской местности. Будет больше людей с мобильными телефонами, чем с электричеством в их домах. </w:t>
      </w:r>
    </w:p>
    <w:p w14:paraId="566B5FB6" w14:textId="77777777" w:rsidR="00C81CF5" w:rsidRPr="00C81CF5" w:rsidRDefault="00A47A32" w:rsidP="00C81CF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F3B49">
        <w:rPr>
          <w:rFonts w:ascii="Times New Roman" w:hAnsi="Times New Roman" w:cs="Times New Roman"/>
          <w:color w:val="000000"/>
          <w:sz w:val="24"/>
          <w:szCs w:val="24"/>
        </w:rPr>
        <w:t xml:space="preserve">2020 год. Персональные 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>компьютеры достигнут вычислительной мощности, сравнимой с человеческим мозгом.</w:t>
      </w:r>
      <w:r w:rsidR="00C81CF5" w:rsidRPr="00C81CF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7043B3E3" w14:textId="77777777" w:rsidR="00A47A32" w:rsidRDefault="00A47A32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90572" w14:textId="1DA4978E" w:rsidR="00C81CF5" w:rsidRPr="00C81CF5" w:rsidRDefault="00AC0268" w:rsidP="00C81CF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ins w:id="204" w:author="Julie Elisseeva" w:date="2020-10-05T18:30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На 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021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год</w:t>
      </w:r>
      <w:del w:id="205" w:author="Julie Elisseeva" w:date="2020-10-05T18:30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. </w:delText>
        </w:r>
      </w:del>
      <w:ins w:id="206" w:author="Julie Elisseeva" w:date="2020-10-05T18:30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планируется</w:t>
        </w:r>
        <w:r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запуск 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космического телескопа</w:t>
      </w:r>
      <w:ins w:id="207" w:author="Julie Elisseeva" w:date="2020-10-05T18:29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имени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Джеймс</w:t>
      </w:r>
      <w:ins w:id="208" w:author="Julie Elisseeva" w:date="2020-10-05T18:29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а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Уэбб</w:t>
      </w:r>
      <w:ins w:id="209" w:author="Julie Elisseeva" w:date="2020-10-05T18:29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а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Новый космический телескоп </w:t>
      </w:r>
      <w:ins w:id="210" w:author="Julie Elisseeva" w:date="2020-10-05T18:29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«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Джеймс Уэбб</w:t>
      </w:r>
      <w:ins w:id="211" w:author="Julie Elisseeva" w:date="2020-10-05T18:29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»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212" w:author="Julie Elisseeva" w:date="2020-10-05T18:28:00Z">
        <w:r w:rsidR="00C81CF5"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- </w:delText>
        </w:r>
      </w:del>
      <w:ins w:id="213" w:author="Julie Elisseeva" w:date="2020-10-05T18:28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—</w:t>
        </w:r>
        <w:r w:rsidR="0060665F"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работы 17</w:t>
      </w:r>
      <w:del w:id="214" w:author="Julie Elisseeva" w:date="2020-10-05T18:29:00Z">
        <w:r w:rsidR="00C81CF5"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-ти</w:delText>
        </w:r>
      </w:del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стран, НАСА, </w:t>
      </w:r>
      <w:ins w:id="215" w:author="Julie Elisseeva" w:date="2020-10-05T18:29:00Z">
        <w:r w:rsidR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а 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</w:t>
      </w:r>
      <w:del w:id="216" w:author="Julie Elisseeva" w:date="2020-10-05T18:29:00Z">
        <w:r w:rsidR="00C81CF5" w:rsidRPr="004D4542" w:rsidDel="0060665F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</w:del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же европейского и канадского космических агентств. Установка, оснащённая тепловым экраном размером с теннисный корт и сборным зеркалом с диаметром 6</w:t>
      </w:r>
      <w:del w:id="217" w:author="Julie Elisseeva" w:date="2020-10-05T18:30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.</w:delText>
        </w:r>
      </w:del>
      <w:ins w:id="218" w:author="Julie Elisseeva" w:date="2020-10-05T18:30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 м</w:t>
      </w:r>
      <w:r w:rsid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етров</w:t>
      </w:r>
      <w:ins w:id="219" w:author="Julie Elisseeva" w:date="2020-10-05T18:30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запущена весной 2021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года. </w:t>
      </w:r>
      <w:ins w:id="220" w:author="Julie Elisseeva" w:date="2020-10-05T18:30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«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Джеймс Уэбб</w:t>
      </w:r>
      <w:ins w:id="221" w:author="Julie Elisseeva" w:date="2020-10-05T18:30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»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сможет транслировать качественную картинку со скоростью 28</w:t>
      </w:r>
      <w:ins w:id="222" w:author="Julie Elisseeva" w:date="2020-10-05T18:31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 в секунду с расстояния в полтора миллиона километров от нас и фиксировать объект с температурой </w:t>
      </w:r>
      <w:r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Земли 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радиусе 15 световых лет.</w:t>
      </w:r>
    </w:p>
    <w:p w14:paraId="2232DB87" w14:textId="4E56F681" w:rsidR="00A47A32" w:rsidRDefault="00A47A32" w:rsidP="004D45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>2021 год. Беспроводной доступ к Интернету покроет 85</w:t>
      </w:r>
      <w:ins w:id="223" w:author="Julie Elisseeva" w:date="2020-10-05T18:31:00Z">
        <w:r w:rsidR="00AC0268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% поверхности Земли.</w:t>
      </w:r>
    </w:p>
    <w:p w14:paraId="141CA04A" w14:textId="23A221AD" w:rsidR="00C81CF5" w:rsidRPr="00CF3B49" w:rsidRDefault="00AC0268" w:rsidP="00CF3B4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ins w:id="224" w:author="Julie Elisseeva" w:date="2020-10-05T18:31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В 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022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год</w:t>
      </w:r>
      <w:del w:id="225" w:author="Julie Elisseeva" w:date="2020-10-05T18:31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. </w:delText>
        </w:r>
      </w:del>
      <w:ins w:id="226" w:author="Julie Elisseeva" w:date="2020-10-05T18:31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</w:ins>
      <w:ins w:id="227" w:author="Julie Elisseeva" w:date="2020-10-05T18:32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должно быть завершено</w:t>
        </w:r>
      </w:ins>
      <w:del w:id="228" w:author="Julie Elisseeva" w:date="2020-10-05T18:32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Окончание</w:delText>
        </w:r>
      </w:del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229" w:author="Julie Elisseeva" w:date="2020-10-05T18:32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строительства </w:delText>
        </w:r>
      </w:del>
      <w:ins w:id="230" w:author="Julie Elisseeva" w:date="2020-10-05T18:32:00Z">
        <w:r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строительств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о</w:t>
        </w:r>
        <w:r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гигантского Магелланова телескопа</w:t>
      </w:r>
      <w:ins w:id="231" w:author="Julie Elisseeva" w:date="2020-10-05T18:33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(ГМТ)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зеркалом диаметром 24,5 метра. Он начнёт</w:t>
      </w:r>
      <w:r w:rsid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работу в тестовом режиме </w:t>
      </w:r>
      <w:del w:id="232" w:author="Julie Elisseeva" w:date="2020-10-05T18:34:00Z">
        <w:r w:rsidR="00C81CF5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к </w:delText>
        </w:r>
      </w:del>
      <w:ins w:id="233" w:author="Julie Elisseeva" w:date="2020-10-05T18:34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 </w:t>
        </w:r>
      </w:ins>
      <w:r w:rsid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2024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году, а весь свой </w:t>
      </w:r>
      <w:r w:rsid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потенциал раскроет в 2026</w:t>
      </w:r>
      <w:ins w:id="234" w:author="Julie Elisseeva" w:date="2020-10-05T18:34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-м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ГМТ будет иметь разрешающую способность в 10 раз выше</w:t>
      </w:r>
      <w:ins w:id="235" w:author="Julie Elisseeva" w:date="2020-10-05T18:34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чем у телескопа Хаббл. И это позволит астронавтам </w:t>
      </w:r>
      <w:del w:id="236" w:author="Julie Elisseeva" w:date="2020-10-05T18:34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lastRenderedPageBreak/>
          <w:delText xml:space="preserve">с </w:delText>
        </w:r>
      </w:del>
      <w:ins w:id="237" w:author="Julie Elisseeva" w:date="2020-10-05T18:34:00Z">
        <w:r w:rsidRPr="004D4542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 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меньшим трудом открывать новые экзо</w:t>
      </w:r>
      <w:del w:id="238" w:author="Julie Elisseeva" w:date="2020-10-05T18:34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-</w:delText>
        </w:r>
      </w:del>
      <w:r w:rsidR="00C81CF5" w:rsidRPr="00CF3B49">
        <w:rPr>
          <w:rFonts w:ascii="Times New Roman" w:hAnsi="Times New Roman" w:cs="Times New Roman"/>
          <w:color w:val="000000"/>
          <w:sz w:val="24"/>
          <w:szCs w:val="24"/>
        </w:rPr>
        <w:t>планеты, изучать их спектр, свойства тёмной материи и тёмной энергии, а также отыскать</w:t>
      </w:r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239" w:author="Julie Elisseeva" w:date="2020-10-05T18:35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"</w:delText>
        </w:r>
      </w:del>
      <w:ins w:id="240" w:author="Julie Elisseeva" w:date="2020-10-05T18:35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«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отделенных человечков</w:t>
      </w:r>
      <w:del w:id="241" w:author="Julie Elisseeva" w:date="2020-10-05T18:35:00Z">
        <w:r w:rsidR="00C81CF5" w:rsidRPr="004D4542" w:rsidDel="00AC026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 "</w:delText>
        </w:r>
      </w:del>
      <w:ins w:id="242" w:author="Julie Elisseeva" w:date="2020-10-05T18:35:00Z"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»</w:t>
        </w:r>
      </w:ins>
      <w:r w:rsidR="00C81CF5" w:rsidRPr="004D45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93DECFC" w14:textId="77777777" w:rsidR="00D15F70" w:rsidRPr="00CF3B49" w:rsidRDefault="00A47A32" w:rsidP="00CF3B4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2022 год. </w:t>
      </w:r>
      <w:r w:rsidR="00CF3B49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>удут приниматься законы, регулирующие отношения людей и роботов.</w:t>
      </w:r>
      <w:r w:rsidR="00CF3B49" w:rsidRPr="00CF3B49">
        <w:rPr>
          <w:rFonts w:ascii="PT Sans" w:hAnsi="PT Sans"/>
          <w:color w:val="000000"/>
          <w:sz w:val="26"/>
          <w:szCs w:val="26"/>
          <w:shd w:val="clear" w:color="auto" w:fill="FFFFFF"/>
        </w:rPr>
        <w:t xml:space="preserve"> </w:t>
      </w:r>
      <w:r w:rsidR="00CF3B49" w:rsidRPr="00CF3B49">
        <w:rPr>
          <w:rFonts w:ascii="Times New Roman" w:hAnsi="Times New Roman" w:cs="Times New Roman"/>
          <w:color w:val="000000"/>
          <w:sz w:val="24"/>
          <w:szCs w:val="24"/>
        </w:rPr>
        <w:t>Деятельность роботов, их права, обязанности и другие ограничения будут формализованы.</w:t>
      </w:r>
    </w:p>
    <w:p w14:paraId="47B93891" w14:textId="69C8BDAD" w:rsidR="00CF3B49" w:rsidRPr="00CF3B49" w:rsidRDefault="00D15F70" w:rsidP="00CF3B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Примерно к 2024 технологии разовьются до такого уровня, что появится возможность вживлять в мозг микрочип, способный наделить </w:t>
      </w:r>
      <w:del w:id="243" w:author="Julie Elisseeva" w:date="2020-10-05T18:35:00Z">
        <w:r w:rsidRPr="00CF3B49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их </w:delText>
        </w:r>
      </w:del>
      <w:ins w:id="244" w:author="Julie Elisseeva" w:date="2020-10-05T18:35:00Z"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его</w:t>
        </w:r>
        <w:r w:rsidR="00AC0268" w:rsidRPr="00CF3B4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обладателя увеличенным резервом памяти. Вместе с этим появится возможность внедрения в тело разного рода контролеров, сигнализирующих о состоянии человека и дающих своего рода бонусы</w:t>
      </w:r>
      <w:del w:id="245" w:author="Julie Elisseeva" w:date="2020-10-05T18:35:00Z">
        <w:r w:rsidRPr="00CF3B49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виде встроенной мобильной связи.</w:t>
      </w:r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246" w:author="Julie Elisseeva" w:date="2020-10-05T18:35:00Z"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Речь идет о </w:t>
        </w:r>
      </w:ins>
      <w:del w:id="247" w:author="Julie Elisseeva" w:date="2020-10-05T18:36:00Z">
        <w:r w:rsidR="00AC0268" w:rsidRPr="00CF3B49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нейроморфные </w:delText>
        </w:r>
      </w:del>
      <w:proofErr w:type="spellStart"/>
      <w:ins w:id="248" w:author="Julie Elisseeva" w:date="2020-10-05T18:36:00Z">
        <w:r w:rsidR="00AC0268" w:rsidRPr="00CF3B4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нейроморфны</w:t>
        </w:r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х</w:t>
        </w:r>
        <w:proofErr w:type="spellEnd"/>
        <w:r w:rsidR="00AC0268" w:rsidRPr="00CF3B4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249" w:author="Julie Elisseeva" w:date="2020-10-05T18:36:00Z">
        <w:r w:rsidR="00CF3B49" w:rsidRPr="00CF3B49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чипы</w:delText>
        </w:r>
      </w:del>
      <w:ins w:id="250" w:author="Julie Elisseeva" w:date="2020-10-05T18:36:00Z">
        <w:r w:rsidR="00AC0268" w:rsidRPr="00CF3B4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чип</w:t>
        </w:r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ах</w:t>
        </w:r>
      </w:ins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del w:id="251" w:author="Julie Elisseeva" w:date="2020-10-05T18:36:00Z">
        <w:r w:rsidR="00CF3B49" w:rsidRPr="00CF3B49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Вам </w:delText>
        </w:r>
      </w:del>
      <w:r w:rsidR="00AC0268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Известно</w:t>
      </w:r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человеческий мозг</w:t>
      </w:r>
      <w:del w:id="252" w:author="Julie Elisseeva" w:date="2020-10-05T18:36:00Z">
        <w:r w:rsidR="00CF3B49" w:rsidRPr="00CF3B49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, </w:delText>
        </w:r>
      </w:del>
      <w:ins w:id="253" w:author="Julie Elisseeva" w:date="2020-10-05T18:36:00Z"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—</w:t>
        </w:r>
        <w:r w:rsidR="00AC0268" w:rsidRPr="00CF3B4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самый совершенный процесс</w:t>
      </w:r>
      <w:ins w:id="254" w:author="Julie Elisseeva" w:date="2020-10-05T18:36:00Z"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ор</w:t>
        </w:r>
      </w:ins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 Вселенной из тех, что мы знаем. Он способен обрабатывать информацию со скоростью </w:t>
      </w:r>
      <w:r w:rsidR="00AC0268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света</w:t>
      </w:r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 затрачивая </w:t>
      </w:r>
      <w:del w:id="255" w:author="Julie Elisseeva" w:date="2020-10-05T18:36:00Z">
        <w:r w:rsidR="00CF3B49" w:rsidRPr="00CF3B49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при </w:delText>
        </w:r>
      </w:del>
      <w:ins w:id="256" w:author="Julie Elisseeva" w:date="2020-10-05T18:36:00Z">
        <w:r w:rsidR="00AC0268" w:rsidRPr="00CF3B4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при</w:t>
        </w:r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этом много энергии и практически не занимая место. </w:t>
      </w:r>
      <w:proofErr w:type="spellStart"/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Нейроморфная</w:t>
      </w:r>
      <w:proofErr w:type="spellEnd"/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инженерия </w:t>
      </w:r>
      <w:del w:id="257" w:author="Julie Elisseeva" w:date="2020-10-05T18:37:00Z">
        <w:r w:rsidR="00CF3B49" w:rsidRPr="00CF3B49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- </w:delText>
        </w:r>
      </w:del>
      <w:ins w:id="258" w:author="Julie Elisseeva" w:date="2020-10-05T18:37:00Z"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—</w:t>
        </w:r>
        <w:r w:rsidR="00AC0268" w:rsidRPr="00CF3B4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попытка имитировать функции головного мозга человека. Ученые создали искусственную систему обработки данных, которая состоит из небольших плат, играющих роль нейронов нашего мозга. По мощности, размерам и потреблению энергии</w:t>
      </w:r>
      <w:ins w:id="259" w:author="Julie Elisseeva" w:date="2020-10-05T18:37:00Z"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эта система</w:t>
        </w:r>
      </w:ins>
      <w:r w:rsidR="00CF3B49" w:rsidRPr="00CF3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сравнима с человеческим мозгом.</w:t>
      </w:r>
    </w:p>
    <w:p w14:paraId="27BBF549" w14:textId="1AACB97D" w:rsidR="00D15F70" w:rsidRPr="004D4542" w:rsidRDefault="00D15F70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2024 год. Ракета </w:t>
      </w:r>
      <w:proofErr w:type="spellStart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SpaseX</w:t>
      </w:r>
      <w:proofErr w:type="spellEnd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отправится к Марсу. И снова в центре внимания</w:t>
      </w:r>
      <w:ins w:id="260" w:author="Julie Elisseeva" w:date="2020-10-05T18:37:00Z"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Илон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Маск</w:t>
      </w:r>
      <w:proofErr w:type="spellEnd"/>
      <w:del w:id="261" w:author="Julie Elisseeva" w:date="2020-10-05T18:37:00Z">
        <w:r w:rsidRPr="004D4542" w:rsidDel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своим непреодолимым желанием увести человечество подальше от дома. Поскольку он уверен, что времени у землян практически не осталось, то предлагает начать готовиться</w:t>
      </w:r>
      <w:ins w:id="262" w:author="Julie Elisseeva" w:date="2020-10-05T18:38:00Z">
        <w:r w:rsidR="00AC026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к переселению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уже с 2024 года и планирует добраться до Марса в 2026 году.</w:t>
      </w:r>
    </w:p>
    <w:p w14:paraId="70BDA67E" w14:textId="5FA4EEF1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2024 год. Элементы компьютерного интеллекта станут обязательными </w:t>
      </w:r>
      <w:del w:id="263" w:author="Julie Elisseeva" w:date="2020-10-05T18:38:00Z">
        <w:r w:rsidRPr="004D4542" w:rsidDel="00AC026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в </w:delText>
        </w:r>
      </w:del>
      <w:ins w:id="264" w:author="Julie Elisseeva" w:date="2020-10-05T18:38:00Z"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>в</w:t>
        </w:r>
        <w:r w:rsidR="00AC0268">
          <w:rPr>
            <w:rFonts w:ascii="Times New Roman" w:hAnsi="Times New Roman" w:cs="Times New Roman"/>
            <w:color w:val="000000"/>
            <w:sz w:val="24"/>
            <w:szCs w:val="24"/>
          </w:rPr>
          <w:t> 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автомобилях. Людям запретят садиться за руль автомобиля, не оборудованного компьютерными помощниками.</w:t>
      </w:r>
    </w:p>
    <w:p w14:paraId="36A919B9" w14:textId="3C9DB486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2025 год. </w:t>
      </w:r>
      <w:del w:id="265" w:author="Julie Elisseeva" w:date="2020-10-05T18:38:00Z">
        <w:r w:rsidRPr="004D4542" w:rsidDel="00AC026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Появление </w:delText>
        </w:r>
      </w:del>
      <w:ins w:id="266" w:author="Julie Elisseeva" w:date="2020-10-05T18:38:00Z"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>Появ</w:t>
        </w:r>
        <w:r w:rsidR="00AC0268">
          <w:rPr>
            <w:rFonts w:ascii="Times New Roman" w:hAnsi="Times New Roman" w:cs="Times New Roman"/>
            <w:color w:val="000000"/>
            <w:sz w:val="24"/>
            <w:szCs w:val="24"/>
          </w:rPr>
          <w:t>ится</w:t>
        </w:r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del w:id="267" w:author="Julie Elisseeva" w:date="2020-10-05T18:38:00Z">
        <w:r w:rsidRPr="004D4542" w:rsidDel="00AC026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массового </w:delText>
        </w:r>
      </w:del>
      <w:ins w:id="268" w:author="Julie Elisseeva" w:date="2020-10-05T18:38:00Z"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>массов</w:t>
        </w:r>
        <w:r w:rsidR="00AC0268">
          <w:rPr>
            <w:rFonts w:ascii="Times New Roman" w:hAnsi="Times New Roman" w:cs="Times New Roman"/>
            <w:color w:val="000000"/>
            <w:sz w:val="24"/>
            <w:szCs w:val="24"/>
          </w:rPr>
          <w:t>ый</w:t>
        </w:r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del w:id="269" w:author="Julie Elisseeva" w:date="2020-10-05T18:38:00Z">
        <w:r w:rsidRPr="004D4542" w:rsidDel="00AC026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рынка </w:delText>
        </w:r>
      </w:del>
      <w:ins w:id="270" w:author="Julie Elisseeva" w:date="2020-10-05T18:38:00Z"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>рын</w:t>
        </w:r>
        <w:r w:rsidR="00AC0268">
          <w:rPr>
            <w:rFonts w:ascii="Times New Roman" w:hAnsi="Times New Roman" w:cs="Times New Roman"/>
            <w:color w:val="000000"/>
            <w:sz w:val="24"/>
            <w:szCs w:val="24"/>
          </w:rPr>
          <w:t>ок</w:t>
        </w:r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гаджетов-имплантатов.</w:t>
      </w:r>
    </w:p>
    <w:p w14:paraId="104CA20E" w14:textId="1F8A0562" w:rsidR="00F41DE5" w:rsidRPr="004D4542" w:rsidRDefault="00F41DE5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2025 год. Население земли достигнет </w:t>
      </w:r>
      <w:del w:id="271" w:author="Julie Elisseeva" w:date="2020-10-05T18:39:00Z">
        <w:r w:rsidRPr="004D4542" w:rsidDel="00AC026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8000000000 </w:delText>
        </w:r>
      </w:del>
      <w:ins w:id="272" w:author="Julie Elisseeva" w:date="2020-10-05T18:39:00Z"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>8</w:t>
        </w:r>
        <w:r w:rsidR="00AC0268">
          <w:rPr>
            <w:rFonts w:ascii="Times New Roman" w:hAnsi="Times New Roman" w:cs="Times New Roman"/>
            <w:color w:val="000000"/>
            <w:sz w:val="24"/>
            <w:szCs w:val="24"/>
          </w:rPr>
          <w:t xml:space="preserve"> млрд</w:t>
        </w:r>
        <w:r w:rsidR="00AC0268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человек. При этом продолжительность жизни значительно вырастет</w:t>
      </w:r>
      <w:del w:id="273" w:author="Julie Elisseeva" w:date="2020-10-05T18:41:00Z">
        <w:r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>,</w:delText>
        </w:r>
      </w:del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и количество людей, </w:t>
      </w:r>
      <w:del w:id="274" w:author="Julie Elisseeva" w:date="2020-10-05T18:40:00Z">
        <w:r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переваливших </w:delText>
        </w:r>
      </w:del>
      <w:ins w:id="275" w:author="Julie Elisseeva" w:date="2020-10-05T18:40:00Z">
        <w:r w:rsidR="000C3678" w:rsidRPr="004D4542">
          <w:rPr>
            <w:rFonts w:ascii="Times New Roman" w:hAnsi="Times New Roman" w:cs="Times New Roman"/>
            <w:color w:val="000000"/>
            <w:sz w:val="24"/>
            <w:szCs w:val="24"/>
          </w:rPr>
          <w:t>пере</w:t>
        </w:r>
        <w:r w:rsidR="000C3678">
          <w:rPr>
            <w:rFonts w:ascii="Times New Roman" w:hAnsi="Times New Roman" w:cs="Times New Roman"/>
            <w:color w:val="000000"/>
            <w:sz w:val="24"/>
            <w:szCs w:val="24"/>
          </w:rPr>
          <w:t>ступивших</w:t>
        </w:r>
        <w:r w:rsidR="000C3678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столетний рубеж, увеличится в 50 раз. Все больше людей будут пользоваться программами по аренде автомобилей по всему миру. В Норвегии запретят машины на бензине. Там можно будет пользоваться только электрическими автомобилями. Можно будет заряжать электрические устройства через </w:t>
      </w:r>
      <w:proofErr w:type="spellStart"/>
      <w:r w:rsidR="000C3678" w:rsidRPr="004D4542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>i-</w:t>
      </w:r>
      <w:r w:rsidR="000C3678" w:rsidRPr="004D4542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D4542">
        <w:rPr>
          <w:rFonts w:ascii="Times New Roman" w:hAnsi="Times New Roman" w:cs="Times New Roman"/>
          <w:color w:val="000000"/>
          <w:sz w:val="24"/>
          <w:szCs w:val="24"/>
        </w:rPr>
        <w:t>. Будет завершено строительство «</w:t>
      </w:r>
      <w:proofErr w:type="spellStart"/>
      <w:r w:rsidRPr="004D4542">
        <w:rPr>
          <w:rFonts w:ascii="Times New Roman" w:hAnsi="Times New Roman" w:cs="Times New Roman"/>
          <w:color w:val="000000"/>
          <w:sz w:val="24"/>
          <w:szCs w:val="24"/>
        </w:rPr>
        <w:t>Дубайленд</w:t>
      </w:r>
      <w:proofErr w:type="spellEnd"/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del w:id="276" w:author="Julie Elisseeva" w:date="2020-10-05T18:40:00Z">
        <w:r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- </w:delText>
        </w:r>
      </w:del>
      <w:ins w:id="277" w:author="Julie Elisseeva" w:date="2020-10-05T18:40:00Z">
        <w:r w:rsidR="000C3678">
          <w:rPr>
            <w:rFonts w:ascii="Times New Roman" w:hAnsi="Times New Roman" w:cs="Times New Roman"/>
            <w:color w:val="000000"/>
            <w:sz w:val="24"/>
            <w:szCs w:val="24"/>
          </w:rPr>
          <w:t>—</w:t>
        </w:r>
        <w:r w:rsidR="000C3678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огромного парка развлечений в Дубае.</w:t>
      </w:r>
    </w:p>
    <w:p w14:paraId="66F1B060" w14:textId="2F7516F5" w:rsidR="00CF3B49" w:rsidRDefault="00F41DE5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2026 год. </w:t>
      </w:r>
      <w:del w:id="278" w:author="Julie Elisseeva" w:date="2020-10-05T18:42:00Z">
        <w:r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Собор </w:delText>
        </w:r>
      </w:del>
      <w:ins w:id="279" w:author="Julie Elisseeva" w:date="2020-10-05T18:42:00Z">
        <w:r w:rsidR="000C3678">
          <w:rPr>
            <w:rFonts w:ascii="Times New Roman" w:hAnsi="Times New Roman" w:cs="Times New Roman"/>
            <w:color w:val="000000"/>
            <w:sz w:val="24"/>
            <w:szCs w:val="24"/>
          </w:rPr>
          <w:t>Храм</w:t>
        </w:r>
        <w:r w:rsidR="000C3678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proofErr w:type="spellStart"/>
      <w:r w:rsidRPr="004D4542">
        <w:rPr>
          <w:rFonts w:ascii="Times New Roman" w:hAnsi="Times New Roman" w:cs="Times New Roman"/>
          <w:color w:val="000000"/>
          <w:sz w:val="24"/>
          <w:szCs w:val="24"/>
        </w:rPr>
        <w:t>Саграда</w:t>
      </w:r>
      <w:proofErr w:type="spellEnd"/>
      <w:del w:id="280" w:author="Julie Elisseeva" w:date="2020-10-05T18:42:00Z">
        <w:r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>-</w:delText>
        </w:r>
      </w:del>
      <w:ins w:id="281" w:author="Julie Elisseeva" w:date="2020-10-05T18:42:00Z">
        <w:r w:rsidR="000C3678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Фамилия в Барселоне будет закончен. Строительство этого собора началось в </w:t>
      </w:r>
      <w:del w:id="282" w:author="Julie Elisseeva" w:date="2020-10-05T18:43:00Z">
        <w:r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1883 </w:delText>
        </w:r>
      </w:del>
      <w:ins w:id="283" w:author="Julie Elisseeva" w:date="2020-10-05T18:43:00Z">
        <w:r w:rsidR="000C3678" w:rsidRPr="004D4542">
          <w:rPr>
            <w:rFonts w:ascii="Times New Roman" w:hAnsi="Times New Roman" w:cs="Times New Roman"/>
            <w:color w:val="000000"/>
            <w:sz w:val="24"/>
            <w:szCs w:val="24"/>
          </w:rPr>
          <w:t>188</w:t>
        </w:r>
        <w:r w:rsidR="000C3678">
          <w:rPr>
            <w:rFonts w:ascii="Times New Roman" w:hAnsi="Times New Roman" w:cs="Times New Roman"/>
            <w:color w:val="000000"/>
            <w:sz w:val="24"/>
            <w:szCs w:val="24"/>
          </w:rPr>
          <w:t>2</w:t>
        </w:r>
        <w:r w:rsidR="000C3678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году. Окончание строительства задерживает сложность изготовления каменных блоков. Согласно компьютерной модели, каждый из них требует индивидуальной обработки и подгонки, а поэтому </w:t>
      </w:r>
      <w:r w:rsidR="000C3678">
        <w:rPr>
          <w:rFonts w:ascii="Times New Roman" w:hAnsi="Times New Roman" w:cs="Times New Roman"/>
          <w:color w:val="000000"/>
          <w:sz w:val="24"/>
          <w:szCs w:val="24"/>
        </w:rPr>
        <w:t>к 2026 году продолжительность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строительств</w:t>
      </w:r>
      <w:r w:rsidR="000C3678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678">
        <w:rPr>
          <w:rFonts w:ascii="Times New Roman" w:hAnsi="Times New Roman" w:cs="Times New Roman"/>
          <w:color w:val="000000"/>
          <w:sz w:val="24"/>
          <w:szCs w:val="24"/>
        </w:rPr>
        <w:t>храма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составит 143</w:t>
      </w:r>
      <w:r w:rsidR="000C3678">
        <w:rPr>
          <w:rFonts w:ascii="Times New Roman" w:hAnsi="Times New Roman" w:cs="Times New Roman"/>
          <w:color w:val="000000"/>
          <w:sz w:val="24"/>
          <w:szCs w:val="24"/>
        </w:rPr>
        <w:t>-144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  <w:r w:rsidR="000C36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08430A" w14:textId="6DD16DE4" w:rsidR="00CF3B49" w:rsidRDefault="00CF3B49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2026 год. </w:t>
      </w:r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>Международный термоядерный экспериментальный реактор будет запущен в первый раз. Этот реактор значительно безопаснее обычных ядерных реакторов</w:t>
      </w:r>
      <w:ins w:id="284" w:author="Julie Elisseeva" w:date="2020-10-05T18:46:00Z">
        <w:r w:rsidR="000C3678">
          <w:rPr>
            <w:rFonts w:ascii="Times New Roman" w:hAnsi="Times New Roman" w:cs="Times New Roman"/>
            <w:color w:val="000000"/>
            <w:sz w:val="24"/>
            <w:szCs w:val="24"/>
          </w:rPr>
          <w:t xml:space="preserve">: так, </w:t>
        </w:r>
      </w:ins>
      <w:del w:id="285" w:author="Julie Elisseeva" w:date="2020-10-05T18:46:00Z">
        <w:r w:rsidR="00F41DE5"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 и </w:delText>
        </w:r>
      </w:del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катастрофы выбросы будут минимальными и эвакуации населения </w:t>
      </w:r>
      <w:del w:id="286" w:author="Julie Elisseeva" w:date="2020-10-05T18:46:00Z">
        <w:r w:rsidR="00F41DE5"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не </w:delText>
        </w:r>
      </w:del>
      <w:ins w:id="287" w:author="Julie Elisseeva" w:date="2020-10-05T18:46:00Z">
        <w:r w:rsidR="000C3678" w:rsidRPr="004D4542">
          <w:rPr>
            <w:rFonts w:ascii="Times New Roman" w:hAnsi="Times New Roman" w:cs="Times New Roman"/>
            <w:color w:val="000000"/>
            <w:sz w:val="24"/>
            <w:szCs w:val="24"/>
          </w:rPr>
          <w:t>не</w:t>
        </w:r>
        <w:r w:rsidR="000C3678">
          <w:rPr>
            <w:rFonts w:ascii="Times New Roman" w:hAnsi="Times New Roman" w:cs="Times New Roman"/>
            <w:color w:val="000000"/>
            <w:sz w:val="24"/>
            <w:szCs w:val="24"/>
          </w:rPr>
          <w:t> </w:t>
        </w:r>
      </w:ins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потребуется. </w:t>
      </w:r>
    </w:p>
    <w:p w14:paraId="1500D39E" w14:textId="77777777" w:rsidR="00CF3B49" w:rsidRDefault="00CF3B49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2026 год. </w:t>
      </w:r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>Хирурги начнут применять инфракрасные очки, которые позволят увидеть опухоли размером от 1 мм</w:t>
      </w:r>
      <w:del w:id="288" w:author="Julie Elisseeva" w:date="2020-10-05T18:47:00Z">
        <w:r w:rsidR="00F41DE5" w:rsidRPr="004D4542" w:rsidDel="000C3678">
          <w:rPr>
            <w:rFonts w:ascii="Times New Roman" w:hAnsi="Times New Roman" w:cs="Times New Roman"/>
            <w:color w:val="000000"/>
            <w:sz w:val="24"/>
            <w:szCs w:val="24"/>
          </w:rPr>
          <w:delText>,</w:delText>
        </w:r>
      </w:del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и даже раковые клетки. </w:t>
      </w:r>
    </w:p>
    <w:p w14:paraId="5BC306F9" w14:textId="25325BF7" w:rsidR="00F41DE5" w:rsidRPr="004D4542" w:rsidRDefault="00CF3B49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2026 год. </w:t>
      </w:r>
      <w:proofErr w:type="spellStart"/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планирует создать </w:t>
      </w:r>
      <w:r w:rsidR="000C3678" w:rsidRPr="004D4542">
        <w:rPr>
          <w:rFonts w:ascii="Times New Roman" w:hAnsi="Times New Roman" w:cs="Times New Roman"/>
          <w:color w:val="000000"/>
          <w:sz w:val="24"/>
          <w:szCs w:val="24"/>
        </w:rPr>
        <w:t>Интернет</w:t>
      </w:r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>, который будет в 1000 раз быстрее нынешнего.</w:t>
      </w:r>
    </w:p>
    <w:p w14:paraId="63EF6F99" w14:textId="1D657F75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2027 год. Персональный робот, способный на сложные автономные действия</w:t>
      </w:r>
      <w:ins w:id="289" w:author="Julie Elisseeva" w:date="2020-10-05T18:47:00Z">
        <w:r w:rsidR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станет </w:t>
      </w:r>
      <w:del w:id="290" w:author="Julie Elisseeva" w:date="2020-10-05T18:47:00Z">
        <w:r w:rsidRPr="004D4542" w:rsidDel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такой </w:delText>
        </w:r>
      </w:del>
      <w:ins w:id="291" w:author="Julie Elisseeva" w:date="2020-10-05T18:47:00Z"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так</w:t>
        </w:r>
        <w:r w:rsidR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им</w:t>
        </w:r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же </w:t>
      </w:r>
      <w:del w:id="292" w:author="Julie Elisseeva" w:date="2020-10-05T18:47:00Z">
        <w:r w:rsidRPr="004D4542" w:rsidDel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привычной </w:delText>
        </w:r>
      </w:del>
      <w:ins w:id="293" w:author="Julie Elisseeva" w:date="2020-10-05T18:47:00Z"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привычн</w:t>
        </w:r>
        <w:r w:rsidR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ым</w:t>
        </w:r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294" w:author="Julie Elisseeva" w:date="2020-10-05T18:47:00Z">
        <w:r w:rsidRPr="004D4542" w:rsidDel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вещью </w:delText>
        </w:r>
      </w:del>
      <w:ins w:id="295" w:author="Julie Elisseeva" w:date="2020-10-05T18:47:00Z">
        <w:r w:rsidR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предметом бытовой техники,</w:t>
        </w:r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холодильник или кофеварка.</w:t>
      </w:r>
    </w:p>
    <w:p w14:paraId="7399250F" w14:textId="1883B1BB" w:rsidR="00D15F70" w:rsidRPr="004D4542" w:rsidRDefault="00D15F70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2027 год. Умная одежда пода</w:t>
      </w:r>
      <w:r w:rsidR="00E453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рит человеку сверхспособности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Уже сегодня костюмы для подъёма тяжестей разрабатывают многие компании. На</w:t>
      </w:r>
      <w:del w:id="296" w:author="Julie Elisseeva" w:date="2020-10-05T18:48:00Z">
        <w:r w:rsidRPr="004D4542" w:rsidDel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подобие</w:delText>
        </w:r>
      </w:del>
      <w:ins w:id="297" w:author="Julie Elisseeva" w:date="2020-10-05T18:48:00Z">
        <w:r w:rsidR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пример,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лосин</w:t>
      </w:r>
      <w:ins w:id="298" w:author="Julie Elisseeva" w:date="2020-10-05T18:48:00Z">
        <w:r w:rsidR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ы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del w:id="299" w:author="Julie Elisseeva" w:date="2020-10-05T18:48:00Z">
        <w:r w:rsidRPr="004D4542" w:rsidDel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облегчающих </w:delText>
        </w:r>
      </w:del>
      <w:ins w:id="300" w:author="Julie Elisseeva" w:date="2020-10-05T18:48:00Z"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облегчающи</w:t>
        </w:r>
        <w:r w:rsidR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ходьбу и бег, или костюмы человека-паука из полимерных гелей, </w:t>
      </w:r>
      <w:del w:id="301" w:author="Julie Elisseeva" w:date="2020-10-05T18:48:00Z">
        <w:r w:rsidRPr="004D4542" w:rsidDel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способного </w:delText>
        </w:r>
      </w:del>
      <w:ins w:id="302" w:author="Julie Elisseeva" w:date="2020-10-05T18:48:00Z"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способн</w:t>
        </w:r>
        <w:r w:rsidR="000C3678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ый</w:t>
        </w:r>
        <w:r w:rsidR="000C3678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повышать физическую силу. </w:t>
      </w:r>
    </w:p>
    <w:p w14:paraId="552FA08A" w14:textId="77777777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2028 год. Солнечная энергия станет настолько дешевой и распространенной, что будет удовлетворять всю суммарную энергетическую потребность человека.</w:t>
      </w:r>
    </w:p>
    <w:p w14:paraId="1F2EC426" w14:textId="7261D599" w:rsidR="00CB6A07" w:rsidRDefault="00F41DE5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2028 год. Венеция может стать необитаемой. Это не значит, что она полностью окажется под водой. Такое развитие событий случится не раньше 2100 года. Однако есть опасения, что уровень моря в венецианской лагуне поднимется настолько, что жить </w:t>
      </w:r>
      <w:del w:id="303" w:author="Julie Elisseeva" w:date="2020-10-05T18:52:00Z">
        <w:r w:rsidRPr="004D4542" w:rsidDel="002C32B5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в </w:delText>
        </w:r>
      </w:del>
      <w:ins w:id="304" w:author="Julie Elisseeva" w:date="2020-10-05T18:52:00Z">
        <w:r w:rsidR="002C32B5" w:rsidRPr="004D4542">
          <w:rPr>
            <w:rFonts w:ascii="Times New Roman" w:hAnsi="Times New Roman" w:cs="Times New Roman"/>
            <w:color w:val="000000"/>
            <w:sz w:val="24"/>
            <w:szCs w:val="24"/>
          </w:rPr>
          <w:t>в</w:t>
        </w:r>
        <w:r w:rsidR="002C32B5">
          <w:rPr>
            <w:rFonts w:ascii="Times New Roman" w:hAnsi="Times New Roman" w:cs="Times New Roman"/>
            <w:color w:val="000000"/>
            <w:sz w:val="24"/>
            <w:szCs w:val="24"/>
          </w:rPr>
          <w:t> 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домах будет просто невозможно. </w:t>
      </w:r>
    </w:p>
    <w:p w14:paraId="60279C80" w14:textId="101ED67F" w:rsidR="00CB6A07" w:rsidRDefault="00CB6A07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>2028 год.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del w:id="305" w:author="Julie Elisseeva" w:date="2020-10-05T18:52:00Z">
        <w:r w:rsidR="00F41DE5" w:rsidRPr="004D4542" w:rsidDel="002C32B5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Вы </w:delText>
        </w:r>
      </w:del>
      <w:ins w:id="306" w:author="Julie Elisseeva" w:date="2020-10-05T18:52:00Z">
        <w:r w:rsidR="002C32B5">
          <w:rPr>
            <w:rFonts w:ascii="Times New Roman" w:hAnsi="Times New Roman" w:cs="Times New Roman"/>
            <w:color w:val="000000"/>
            <w:sz w:val="24"/>
            <w:szCs w:val="24"/>
          </w:rPr>
          <w:t>Появится</w:t>
        </w:r>
        <w:r w:rsidR="002C32B5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del w:id="307" w:author="Julie Elisseeva" w:date="2020-10-05T18:52:00Z">
        <w:r w:rsidR="00F41DE5" w:rsidRPr="004D4542" w:rsidDel="002C32B5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сможете </w:delText>
        </w:r>
      </w:del>
      <w:ins w:id="308" w:author="Julie Elisseeva" w:date="2020-10-05T18:52:00Z">
        <w:r w:rsidR="002C32B5">
          <w:rPr>
            <w:rFonts w:ascii="Times New Roman" w:hAnsi="Times New Roman" w:cs="Times New Roman"/>
            <w:color w:val="000000"/>
            <w:sz w:val="24"/>
            <w:szCs w:val="24"/>
          </w:rPr>
          <w:t>возможность</w:t>
        </w:r>
        <w:r w:rsidR="002C32B5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смартфоны, чтобы поставить себе диагноз благодаря технологии анализа дыхания. </w:t>
      </w:r>
    </w:p>
    <w:p w14:paraId="6AABCB44" w14:textId="77777777" w:rsidR="00F41DE5" w:rsidRPr="00CB6A07" w:rsidRDefault="00CB6A07" w:rsidP="00CB6A0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>2028 год.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1DE5" w:rsidRPr="004D4542">
        <w:rPr>
          <w:rFonts w:ascii="Times New Roman" w:hAnsi="Times New Roman" w:cs="Times New Roman"/>
          <w:color w:val="000000"/>
          <w:sz w:val="24"/>
          <w:szCs w:val="24"/>
        </w:rPr>
        <w:t>Контактные линзы со встроенной камерой появятся в продаже.</w:t>
      </w:r>
    </w:p>
    <w:p w14:paraId="5BA1D7B4" w14:textId="77777777" w:rsidR="00A47A32" w:rsidRPr="004D4542" w:rsidRDefault="00A47A32" w:rsidP="004D4542">
      <w:pPr>
        <w:pStyle w:val="a3"/>
        <w:spacing w:line="360" w:lineRule="auto"/>
        <w:ind w:firstLine="709"/>
        <w:jc w:val="both"/>
        <w:rPr>
          <w:color w:val="000000"/>
        </w:rPr>
      </w:pPr>
      <w:r w:rsidRPr="004D4542">
        <w:rPr>
          <w:color w:val="000000"/>
        </w:rPr>
        <w:lastRenderedPageBreak/>
        <w:t>2029 год. Компьютер сможет пройти тест Тьюринга, доказывая наличие у него разума в человеческом понимании этого слова. Это будет достигнуто благодаря компьютерной симуляции человеческого мозга.</w:t>
      </w:r>
    </w:p>
    <w:p w14:paraId="6ADCF2B9" w14:textId="77777777" w:rsidR="00CB6A07" w:rsidRDefault="00F41DE5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2030 год. Хирурги смогут перенаправить нервную ткань таким образом, что парализованные люди смогут пользоваться своими руками. </w:t>
      </w:r>
    </w:p>
    <w:p w14:paraId="39589759" w14:textId="77777777" w:rsidR="00F41DE5" w:rsidRPr="004D4542" w:rsidRDefault="00CB6A07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2030 год.</w:t>
      </w:r>
      <w:r w:rsidR="00C86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41DE5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Начнется массовое производство искусственной крови для переливания.</w:t>
      </w:r>
    </w:p>
    <w:p w14:paraId="16B2F9CA" w14:textId="4A00EB9C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>К 2030</w:t>
      </w:r>
      <w:ins w:id="309" w:author="Julie Elisseeva" w:date="2020-10-05T18:53:00Z">
        <w:r w:rsidR="00FB6195">
          <w:rPr>
            <w:rFonts w:ascii="Times New Roman" w:hAnsi="Times New Roman" w:cs="Times New Roman"/>
            <w:color w:val="000000"/>
            <w:sz w:val="24"/>
            <w:szCs w:val="24"/>
          </w:rPr>
          <w:t xml:space="preserve"> году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хорошего уровня достигнет и роботостроение. Все поезда, самолёты, автомобили и яхты будут управляться </w:t>
      </w:r>
      <w:del w:id="310" w:author="Julie Elisseeva" w:date="2020-10-05T18:54:00Z">
        <w:r w:rsidRPr="004D4542" w:rsidDel="00FB6195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роботом </w:delText>
        </w:r>
      </w:del>
      <w:ins w:id="311" w:author="Julie Elisseeva" w:date="2020-10-05T18:54:00Z">
        <w:r w:rsidR="00FB6195" w:rsidRPr="004D4542">
          <w:rPr>
            <w:rFonts w:ascii="Times New Roman" w:hAnsi="Times New Roman" w:cs="Times New Roman"/>
            <w:color w:val="000000"/>
            <w:sz w:val="24"/>
            <w:szCs w:val="24"/>
          </w:rPr>
          <w:t>роботом</w:t>
        </w:r>
        <w:r w:rsidR="00FB6195">
          <w:rPr>
            <w:rFonts w:ascii="Times New Roman" w:hAnsi="Times New Roman" w:cs="Times New Roman"/>
            <w:color w:val="000000"/>
            <w:sz w:val="24"/>
            <w:szCs w:val="24"/>
          </w:rPr>
          <w:t>-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автопилотом. Вмешательство человека </w:t>
      </w:r>
      <w:del w:id="312" w:author="Julie Elisseeva" w:date="2020-10-05T19:04:00Z">
        <w:r w:rsidRPr="004D4542" w:rsidDel="00551CED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в </w:delText>
        </w:r>
      </w:del>
      <w:ins w:id="313" w:author="Julie Elisseeva" w:date="2020-10-05T19:04:00Z">
        <w:r w:rsidR="00551CED" w:rsidRPr="004D4542">
          <w:rPr>
            <w:rFonts w:ascii="Times New Roman" w:hAnsi="Times New Roman" w:cs="Times New Roman"/>
            <w:color w:val="000000"/>
            <w:sz w:val="24"/>
            <w:szCs w:val="24"/>
          </w:rPr>
          <w:t>в</w:t>
        </w:r>
        <w:r w:rsidR="00551CED">
          <w:rPr>
            <w:rFonts w:ascii="Times New Roman" w:hAnsi="Times New Roman" w:cs="Times New Roman"/>
            <w:color w:val="000000"/>
            <w:sz w:val="24"/>
            <w:szCs w:val="24"/>
          </w:rPr>
          <w:t> 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их работу </w:t>
      </w:r>
      <w:ins w:id="314" w:author="Julie Elisseeva" w:date="2020-10-05T18:54:00Z">
        <w:r w:rsidR="00FB6195">
          <w:rPr>
            <w:rFonts w:ascii="Times New Roman" w:hAnsi="Times New Roman" w:cs="Times New Roman"/>
            <w:color w:val="000000"/>
            <w:sz w:val="24"/>
            <w:szCs w:val="24"/>
          </w:rPr>
          <w:t>по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требуется лишь в крайних случаях. Благодаря такой технологии удастся практически до минимума снизить количество катастроф</w:t>
      </w:r>
      <w:del w:id="315" w:author="Julie Elisseeva" w:date="2020-10-05T19:05:00Z">
        <w:r w:rsidRPr="004D4542" w:rsidDel="00551CED">
          <w:rPr>
            <w:rFonts w:ascii="Times New Roman" w:hAnsi="Times New Roman" w:cs="Times New Roman"/>
            <w:color w:val="000000"/>
            <w:sz w:val="24"/>
            <w:szCs w:val="24"/>
          </w:rPr>
          <w:delText>,</w:delText>
        </w:r>
      </w:del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 с участием </w:t>
      </w:r>
      <w:del w:id="316" w:author="Julie Elisseeva" w:date="2020-10-05T19:05:00Z">
        <w:r w:rsidRPr="004D4542" w:rsidDel="00551CED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этих </w:delText>
        </w:r>
      </w:del>
      <w:ins w:id="317" w:author="Julie Elisseeva" w:date="2020-10-05T19:05:00Z">
        <w:r w:rsidR="00551CED">
          <w:rPr>
            <w:rFonts w:ascii="Times New Roman" w:hAnsi="Times New Roman" w:cs="Times New Roman"/>
            <w:color w:val="000000"/>
            <w:sz w:val="24"/>
            <w:szCs w:val="24"/>
          </w:rPr>
          <w:t>указанных</w:t>
        </w:r>
        <w:r w:rsidR="00551CED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транспортных средств</w:t>
      </w:r>
      <w:ins w:id="318" w:author="Julie Elisseeva" w:date="2020-10-05T19:05:00Z">
        <w:r w:rsidR="00551CED">
          <w:rPr>
            <w:rFonts w:ascii="Times New Roman" w:hAnsi="Times New Roman" w:cs="Times New Roman"/>
            <w:color w:val="000000"/>
            <w:sz w:val="24"/>
            <w:szCs w:val="24"/>
          </w:rPr>
          <w:t>.</w:t>
        </w:r>
      </w:ins>
    </w:p>
    <w:p w14:paraId="6B2586A8" w14:textId="50546B38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2030 год. Расцвет нано</w:t>
      </w:r>
      <w:del w:id="319" w:author="Julie Elisseeva" w:date="2020-10-05T19:05:00Z">
        <w:r w:rsidRPr="004D4542" w:rsidDel="00551CE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технологий в промышленности</w:t>
      </w:r>
      <w:del w:id="320" w:author="Julie Elisseeva" w:date="2020-10-05T19:05:00Z">
        <w:r w:rsidRPr="004D4542" w:rsidDel="00551CE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. Это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приведет к значительному удешевлению производства всех продуктов.</w:t>
      </w:r>
    </w:p>
    <w:p w14:paraId="19ABD7CA" w14:textId="4AFFBF22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2031 год. 3D-принтеры для печати человеческих органов будут использоваться </w:t>
      </w:r>
      <w:del w:id="321" w:author="Julie Elisseeva" w:date="2020-10-05T19:05:00Z">
        <w:r w:rsidRPr="004D4542" w:rsidDel="00551CE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 </w:delText>
        </w:r>
      </w:del>
      <w:ins w:id="322" w:author="Julie Elisseeva" w:date="2020-10-05T19:05:00Z">
        <w:r w:rsidR="00551CED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</w:t>
        </w:r>
        <w:r w:rsidR="00551CE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больницах любого уровня.</w:t>
      </w:r>
    </w:p>
    <w:p w14:paraId="7082247D" w14:textId="625B15B9" w:rsidR="00A47A3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ins w:id="323" w:author="Julie Elisseeva" w:date="2020-10-05T19:06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2032 год. </w:t>
      </w:r>
      <w:proofErr w:type="spellStart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</w:t>
      </w:r>
      <w:del w:id="324" w:author="Julie Elisseeva" w:date="2020-10-05T19:05:00Z">
        <w:r w:rsidRPr="004D4542" w:rsidDel="00551CE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роботов</w:t>
      </w:r>
      <w:proofErr w:type="spellEnd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начнут использовать в медицинских целях. Они смогут доставлять питательные вещества к клеткам человека и удалять отходы, а также они проведут детальное сканирование мозга человека, чтобы понять детали его работы.</w:t>
      </w:r>
    </w:p>
    <w:p w14:paraId="5B5D3385" w14:textId="49CB9ACB" w:rsidR="00551CED" w:rsidRPr="004D4542" w:rsidDel="005B066E" w:rsidRDefault="00551CED" w:rsidP="004D4542">
      <w:pPr>
        <w:spacing w:before="100" w:beforeAutospacing="1" w:after="100" w:afterAutospacing="1" w:line="360" w:lineRule="auto"/>
        <w:ind w:firstLine="709"/>
        <w:jc w:val="both"/>
        <w:rPr>
          <w:del w:id="325" w:author="Julie Elisseeva" w:date="2020-10-05T19:10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BED3E2" w14:textId="0B8690F0" w:rsidR="00A47A3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ins w:id="326" w:author="Julie Elisseeva" w:date="2020-10-05T19:06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2033 год. </w:t>
      </w:r>
      <w:del w:id="327" w:author="Julie Elisseeva" w:date="2020-10-05T19:10:00Z">
        <w:r w:rsidRPr="004D4542" w:rsidDel="00551CE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Самые </w:delText>
        </w:r>
      </w:del>
      <w:ins w:id="328" w:author="Julie Elisseeva" w:date="2020-10-05T19:10:00Z">
        <w:r w:rsidR="00551CED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Сам</w:t>
        </w:r>
        <w:r w:rsidR="00551CE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управляемые автомобили заполнят дороги.</w:t>
      </w:r>
    </w:p>
    <w:p w14:paraId="6E76610F" w14:textId="34412FA9" w:rsidR="00551CED" w:rsidRPr="004D4542" w:rsidDel="005B066E" w:rsidRDefault="005B066E" w:rsidP="004D4542">
      <w:pPr>
        <w:spacing w:before="100" w:beforeAutospacing="1" w:after="100" w:afterAutospacing="1" w:line="360" w:lineRule="auto"/>
        <w:ind w:firstLine="709"/>
        <w:jc w:val="both"/>
        <w:rPr>
          <w:del w:id="329" w:author="Julie Elisseeva" w:date="2020-10-05T19:10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ins w:id="330" w:author="Julie Elisseeva" w:date="2020-10-05T19:11:00Z">
        <w:r>
          <w:rPr>
            <w:color w:val="000000"/>
          </w:rPr>
          <w:t xml:space="preserve">В </w:t>
        </w:r>
      </w:ins>
    </w:p>
    <w:p w14:paraId="72D36455" w14:textId="7BD9A5FA" w:rsidR="00A47A32" w:rsidRPr="004D4542" w:rsidRDefault="00A47A32" w:rsidP="004D4542">
      <w:pPr>
        <w:pStyle w:val="a3"/>
        <w:spacing w:line="360" w:lineRule="auto"/>
        <w:ind w:firstLine="709"/>
        <w:jc w:val="both"/>
        <w:rPr>
          <w:color w:val="000000"/>
        </w:rPr>
      </w:pPr>
      <w:r w:rsidRPr="004D4542">
        <w:rPr>
          <w:color w:val="000000"/>
        </w:rPr>
        <w:t>2034 год</w:t>
      </w:r>
      <w:del w:id="331" w:author="Julie Elisseeva" w:date="2020-10-05T19:11:00Z">
        <w:r w:rsidRPr="004D4542" w:rsidDel="005B066E">
          <w:rPr>
            <w:color w:val="000000"/>
          </w:rPr>
          <w:delText xml:space="preserve">. </w:delText>
        </w:r>
      </w:del>
      <w:ins w:id="332" w:author="Julie Elisseeva" w:date="2020-10-05T19:11:00Z">
        <w:r w:rsidR="005B066E">
          <w:rPr>
            <w:color w:val="000000"/>
          </w:rPr>
          <w:t>у случится</w:t>
        </w:r>
        <w:r w:rsidR="005B066E" w:rsidRPr="004D4542">
          <w:rPr>
            <w:color w:val="000000"/>
          </w:rPr>
          <w:t xml:space="preserve"> </w:t>
        </w:r>
      </w:ins>
      <w:r w:rsidR="005B066E" w:rsidRPr="004D4542">
        <w:rPr>
          <w:color w:val="000000"/>
        </w:rPr>
        <w:t xml:space="preserve">первое </w:t>
      </w:r>
      <w:r w:rsidRPr="004D4542">
        <w:rPr>
          <w:color w:val="000000"/>
        </w:rPr>
        <w:t xml:space="preserve">свидание человека с искусственным интеллектом. </w:t>
      </w:r>
      <w:del w:id="333" w:author="Julie Elisseeva" w:date="2020-10-05T19:11:00Z">
        <w:r w:rsidRPr="004D4542" w:rsidDel="005B066E">
          <w:rPr>
            <w:color w:val="000000"/>
          </w:rPr>
          <w:delText xml:space="preserve">В </w:delText>
        </w:r>
      </w:del>
      <w:ins w:id="334" w:author="Julie Elisseeva" w:date="2020-10-05T19:11:00Z">
        <w:r w:rsidR="005B066E" w:rsidRPr="004D4542">
          <w:rPr>
            <w:color w:val="000000"/>
          </w:rPr>
          <w:t>В</w:t>
        </w:r>
        <w:r w:rsidR="005B066E">
          <w:rPr>
            <w:color w:val="000000"/>
          </w:rPr>
          <w:t> </w:t>
        </w:r>
      </w:ins>
      <w:r w:rsidRPr="004D4542">
        <w:rPr>
          <w:color w:val="000000"/>
        </w:rPr>
        <w:t xml:space="preserve">усовершенствованном виде </w:t>
      </w:r>
      <w:del w:id="335" w:author="Julie Elisseeva" w:date="2020-10-05T19:13:00Z">
        <w:r w:rsidRPr="004D4542" w:rsidDel="005B066E">
          <w:rPr>
            <w:color w:val="000000"/>
          </w:rPr>
          <w:delText xml:space="preserve">виртуальную возлюбленную </w:delText>
        </w:r>
      </w:del>
      <w:r w:rsidRPr="004D4542">
        <w:rPr>
          <w:color w:val="000000"/>
        </w:rPr>
        <w:t xml:space="preserve">можно будет оборудовать </w:t>
      </w:r>
      <w:del w:id="336" w:author="Julie Elisseeva" w:date="2020-10-05T19:13:00Z">
        <w:r w:rsidRPr="004D4542" w:rsidDel="005B066E">
          <w:rPr>
            <w:color w:val="000000"/>
          </w:rPr>
          <w:delText xml:space="preserve">ее </w:delText>
        </w:r>
      </w:del>
      <w:r w:rsidRPr="004D4542">
        <w:rPr>
          <w:color w:val="000000"/>
        </w:rPr>
        <w:t>тело</w:t>
      </w:r>
      <w:ins w:id="337" w:author="Julie Elisseeva" w:date="2020-10-05T19:13:00Z">
        <w:r w:rsidR="005B066E" w:rsidRPr="005B066E">
          <w:rPr>
            <w:color w:val="000000"/>
          </w:rPr>
          <w:t xml:space="preserve"> </w:t>
        </w:r>
        <w:r w:rsidR="005B066E" w:rsidRPr="004D4542">
          <w:rPr>
            <w:color w:val="000000"/>
          </w:rPr>
          <w:t>виртуальн</w:t>
        </w:r>
        <w:r w:rsidR="005B066E">
          <w:rPr>
            <w:color w:val="000000"/>
          </w:rPr>
          <w:t>ой</w:t>
        </w:r>
        <w:r w:rsidR="005B066E" w:rsidRPr="004D4542">
          <w:rPr>
            <w:color w:val="000000"/>
          </w:rPr>
          <w:t xml:space="preserve"> возлюбленн</w:t>
        </w:r>
        <w:r w:rsidR="005B066E">
          <w:rPr>
            <w:color w:val="000000"/>
          </w:rPr>
          <w:t>ой</w:t>
        </w:r>
      </w:ins>
      <w:r w:rsidRPr="004D4542">
        <w:rPr>
          <w:color w:val="000000"/>
        </w:rPr>
        <w:t>, проектируя изображение на сетчатку глаза, например, с помощью контактных линз или очков виртуальной реальности</w:t>
      </w:r>
      <w:ins w:id="338" w:author="Julie Elisseeva" w:date="2020-10-05T19:13:00Z">
        <w:r w:rsidR="005B066E">
          <w:rPr>
            <w:color w:val="000000"/>
          </w:rPr>
          <w:t>.</w:t>
        </w:r>
      </w:ins>
    </w:p>
    <w:p w14:paraId="32BD0BEA" w14:textId="2CC4AA77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2035 год. </w:t>
      </w:r>
      <w:ins w:id="339" w:author="Julie Elisseeva" w:date="2020-10-05T19:13:00Z">
        <w:r w:rsidR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Станет возможной </w:t>
        </w:r>
      </w:ins>
      <w:del w:id="340" w:author="Julie Elisseeva" w:date="2020-10-05T19:13:00Z">
        <w:r w:rsidRPr="004D4542" w:rsidDel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3D </w:delText>
        </w:r>
      </w:del>
      <w:ins w:id="341" w:author="Julie Elisseeva" w:date="2020-10-05T19:13:00Z"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3D</w:t>
        </w:r>
        <w:r w:rsidR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-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печать органов и зданий. Совсем недавно, используя гигантский </w:t>
      </w:r>
      <w:del w:id="342" w:author="Julie Elisseeva" w:date="2020-10-05T19:13:00Z">
        <w:r w:rsidRPr="004D4542" w:rsidDel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3D </w:delText>
        </w:r>
      </w:del>
      <w:ins w:id="343" w:author="Julie Elisseeva" w:date="2020-10-05T19:13:00Z"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3D</w:t>
        </w:r>
        <w:r w:rsidR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-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принтер, </w:t>
      </w:r>
      <w:r w:rsidR="005B066E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китайская 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компания </w:t>
      </w:r>
      <w:proofErr w:type="spellStart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WinSun</w:t>
      </w:r>
      <w:proofErr w:type="spellEnd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напечатала 10 домов </w:t>
      </w:r>
      <w:del w:id="344" w:author="Julie Elisseeva" w:date="2020-10-05T19:14:00Z">
        <w:r w:rsidRPr="004D4542" w:rsidDel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за </w:delText>
        </w:r>
      </w:del>
      <w:ins w:id="345" w:author="Julie Elisseeva" w:date="2020-10-05T19:14:00Z"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за</w:t>
        </w:r>
        <w:r w:rsidR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del w:id="346" w:author="Julie Elisseeva" w:date="2020-10-05T19:14:00Z">
        <w:r w:rsidRPr="004D4542" w:rsidDel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1 </w:delText>
        </w:r>
      </w:del>
      <w:ins w:id="347" w:author="Julie Elisseeva" w:date="2020-10-05T19:14:00Z"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1</w:t>
        </w:r>
        <w:r w:rsidR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</w:t>
      </w:r>
      <w:del w:id="348" w:author="Julie Elisseeva" w:date="2020-10-05T19:14:00Z">
        <w:r w:rsidRPr="004D4542" w:rsidDel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себестоимости </w:t>
      </w:r>
      <w:del w:id="349" w:author="Julie Elisseeva" w:date="2020-10-05T19:14:00Z">
        <w:r w:rsidRPr="004D4542" w:rsidDel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5 </w:delText>
        </w:r>
      </w:del>
      <w:ins w:id="350" w:author="Julie Elisseeva" w:date="2020-10-05T19:14:00Z"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5</w:t>
        </w:r>
        <w:r w:rsidR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 долларов каждый, и, по всей видимости, актуальность таких домов будет только расти. И не только домов!</w:t>
      </w:r>
    </w:p>
    <w:p w14:paraId="197ECD60" w14:textId="77777777" w:rsidR="00F41DE5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lastRenderedPageBreak/>
        <w:t>2035 год. Космическая техника станет достаточно развитой, чтобы обеспечить постоянную защиту Земли от угроз столкновения с астероидами.</w:t>
      </w:r>
    </w:p>
    <w:p w14:paraId="3099ACA6" w14:textId="6C97BAA8" w:rsidR="00F41DE5" w:rsidRPr="004D4542" w:rsidRDefault="00F41DE5" w:rsidP="004D45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4542">
        <w:rPr>
          <w:rFonts w:ascii="Times New Roman" w:hAnsi="Times New Roman" w:cs="Times New Roman"/>
          <w:sz w:val="24"/>
          <w:szCs w:val="24"/>
        </w:rPr>
        <w:t xml:space="preserve">2036 год. </w:t>
      </w:r>
      <w:del w:id="351" w:author="Julie Elisseeva" w:date="2020-10-05T19:15:00Z">
        <w:r w:rsidRPr="004D4542" w:rsidDel="005B066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4D4542">
        <w:rPr>
          <w:rFonts w:ascii="Times New Roman" w:hAnsi="Times New Roman" w:cs="Times New Roman"/>
          <w:sz w:val="24"/>
          <w:szCs w:val="24"/>
        </w:rPr>
        <w:t>Первые исследовательские корабли будут отправлены в звездную систему Альфа Центавра</w:t>
      </w:r>
      <w:del w:id="352" w:author="Julie Elisseeva" w:date="2020-10-05T19:15:00Z">
        <w:r w:rsidRPr="004D4542" w:rsidDel="005B066E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353" w:author="Julie Elisseeva" w:date="2020-10-05T19:15:00Z">
        <w:r w:rsidR="005B066E">
          <w:rPr>
            <w:rFonts w:ascii="Times New Roman" w:hAnsi="Times New Roman" w:cs="Times New Roman"/>
            <w:sz w:val="24"/>
            <w:szCs w:val="24"/>
          </w:rPr>
          <w:t>.</w:t>
        </w:r>
        <w:r w:rsidR="005B066E" w:rsidRPr="004D454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B066E" w:rsidRPr="004D4542">
        <w:rPr>
          <w:rFonts w:ascii="Times New Roman" w:hAnsi="Times New Roman" w:cs="Times New Roman"/>
          <w:sz w:val="24"/>
          <w:szCs w:val="24"/>
        </w:rPr>
        <w:t xml:space="preserve">У </w:t>
      </w:r>
      <w:r w:rsidRPr="004D4542">
        <w:rPr>
          <w:rFonts w:ascii="Times New Roman" w:hAnsi="Times New Roman" w:cs="Times New Roman"/>
          <w:sz w:val="24"/>
          <w:szCs w:val="24"/>
        </w:rPr>
        <w:t xml:space="preserve">этих кораблей будут солнечные паруса, которые позволят </w:t>
      </w:r>
      <w:del w:id="354" w:author="Julie Elisseeva" w:date="2020-10-05T19:16:00Z">
        <w:r w:rsidRPr="004D4542" w:rsidDel="005B066E">
          <w:rPr>
            <w:rFonts w:ascii="Times New Roman" w:hAnsi="Times New Roman" w:cs="Times New Roman"/>
            <w:sz w:val="24"/>
            <w:szCs w:val="24"/>
          </w:rPr>
          <w:delText xml:space="preserve">им </w:delText>
        </w:r>
      </w:del>
      <w:ins w:id="355" w:author="Julie Elisseeva" w:date="2020-10-05T19:16:00Z">
        <w:r w:rsidR="005B066E" w:rsidRPr="004D4542">
          <w:rPr>
            <w:rFonts w:ascii="Times New Roman" w:hAnsi="Times New Roman" w:cs="Times New Roman"/>
            <w:sz w:val="24"/>
            <w:szCs w:val="24"/>
          </w:rPr>
          <w:t>им</w:t>
        </w:r>
        <w:r w:rsidR="005B066E">
          <w:rPr>
            <w:rFonts w:ascii="Times New Roman" w:hAnsi="Times New Roman" w:cs="Times New Roman"/>
            <w:sz w:val="24"/>
            <w:szCs w:val="24"/>
          </w:rPr>
          <w:t> </w:t>
        </w:r>
      </w:ins>
      <w:r w:rsidRPr="004D4542">
        <w:rPr>
          <w:rFonts w:ascii="Times New Roman" w:hAnsi="Times New Roman" w:cs="Times New Roman"/>
          <w:sz w:val="24"/>
          <w:szCs w:val="24"/>
        </w:rPr>
        <w:t xml:space="preserve">достичь системы Альфа центавра в течение 20 лет, а затем потребуется еще 5 лет, чтобы сообщить Земле об успешном прибытии. </w:t>
      </w:r>
      <w:del w:id="356" w:author="Julie Elisseeva" w:date="2020-10-05T19:16:00Z">
        <w:r w:rsidRPr="004D4542" w:rsidDel="005B066E">
          <w:rPr>
            <w:rFonts w:ascii="Times New Roman" w:hAnsi="Times New Roman" w:cs="Times New Roman"/>
            <w:sz w:val="24"/>
            <w:szCs w:val="24"/>
          </w:rPr>
          <w:delText xml:space="preserve">На </w:delText>
        </w:r>
      </w:del>
      <w:ins w:id="357" w:author="Julie Elisseeva" w:date="2020-10-05T19:16:00Z">
        <w:r w:rsidR="005B066E">
          <w:rPr>
            <w:rFonts w:ascii="Times New Roman" w:hAnsi="Times New Roman" w:cs="Times New Roman"/>
            <w:sz w:val="24"/>
            <w:szCs w:val="24"/>
          </w:rPr>
          <w:t>Также н</w:t>
        </w:r>
        <w:r w:rsidR="005B066E" w:rsidRPr="004D4542">
          <w:rPr>
            <w:rFonts w:ascii="Times New Roman" w:hAnsi="Times New Roman" w:cs="Times New Roman"/>
            <w:sz w:val="24"/>
            <w:szCs w:val="24"/>
          </w:rPr>
          <w:t xml:space="preserve">а </w:t>
        </w:r>
      </w:ins>
      <w:r w:rsidRPr="004D4542">
        <w:rPr>
          <w:rFonts w:ascii="Times New Roman" w:hAnsi="Times New Roman" w:cs="Times New Roman"/>
          <w:sz w:val="24"/>
          <w:szCs w:val="24"/>
        </w:rPr>
        <w:t xml:space="preserve">рынок поступят бионические глаза высокого разрешения. </w:t>
      </w:r>
    </w:p>
    <w:p w14:paraId="12812ECE" w14:textId="6E005E44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2036 год. Используя подход к биологии как к программированию, человечеству впервые удастся запрограммировать клетки для лечения болезней, а использование </w:t>
      </w:r>
      <w:del w:id="358" w:author="Julie Elisseeva" w:date="2020-10-05T19:17:00Z">
        <w:r w:rsidRPr="004D4542" w:rsidDel="005B066E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3D </w:delText>
        </w:r>
      </w:del>
      <w:ins w:id="359" w:author="Julie Elisseeva" w:date="2020-10-05T19:17:00Z">
        <w:r w:rsidR="005B066E" w:rsidRPr="004D4542">
          <w:rPr>
            <w:rFonts w:ascii="Times New Roman" w:hAnsi="Times New Roman" w:cs="Times New Roman"/>
            <w:color w:val="000000"/>
            <w:sz w:val="24"/>
            <w:szCs w:val="24"/>
          </w:rPr>
          <w:t>3D</w:t>
        </w:r>
        <w:r w:rsidR="005B066E">
          <w:rPr>
            <w:rFonts w:ascii="Times New Roman" w:hAnsi="Times New Roman" w:cs="Times New Roman"/>
            <w:color w:val="000000"/>
            <w:sz w:val="24"/>
            <w:szCs w:val="24"/>
          </w:rPr>
          <w:t>-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>принтеров позволит выращивать новые ткани и органы.</w:t>
      </w:r>
    </w:p>
    <w:p w14:paraId="00ED47CB" w14:textId="3E726920" w:rsidR="00A47A32" w:rsidRPr="004D4542" w:rsidRDefault="00D15F70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2037 год. Запуск международного термоядерного реактора. На текущий момент, этот проект считается самым дорогим в мире. По стоимости он в три раза обогнал Большой адронный коллайдер. </w:t>
      </w:r>
    </w:p>
    <w:p w14:paraId="29E7D7A4" w14:textId="77777777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>2037 год. Гигантский прорыв в понимании тайны человеческого мозга: будут определены сотни субрегионов со специализированными функциями.</w:t>
      </w:r>
    </w:p>
    <w:p w14:paraId="3E487E74" w14:textId="42ABC6F9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2038 год. </w:t>
      </w:r>
      <w:del w:id="360" w:author="Julie Elisseeva" w:date="2020-10-05T19:20:00Z">
        <w:r w:rsidRPr="004D4542" w:rsidDel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Появление </w:delText>
        </w:r>
      </w:del>
      <w:ins w:id="361" w:author="Julie Elisseeva" w:date="2020-10-05T19:20:00Z"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Появ</w:t>
        </w:r>
        <w:r w:rsidR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ятся</w:t>
        </w:r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362" w:author="Julie Elisseeva" w:date="2020-10-05T19:20:00Z">
        <w:r w:rsidRPr="004D4542" w:rsidDel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роботизированных </w:delText>
        </w:r>
      </w:del>
      <w:ins w:id="363" w:author="Julie Elisseeva" w:date="2020-10-05T19:20:00Z"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роботизированны</w:t>
        </w:r>
        <w:r w:rsidR="005B066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  <w:r w:rsidR="005B066E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364" w:author="Julie Elisseeva" w:date="2020-10-05T19:20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людей </w:delText>
        </w:r>
      </w:del>
      <w:ins w:id="365" w:author="Julie Elisseeva" w:date="2020-10-05T19:20:00Z"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люд</w:t>
        </w:r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</w:t>
        </w:r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как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</w:t>
      </w:r>
      <w:del w:id="366" w:author="Julie Elisseeva" w:date="2020-10-05T19:20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ов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трансгуманистичных</w:t>
      </w:r>
      <w:proofErr w:type="spellEnd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технологий. Они будут оборудованы дополнительным интеллектом, например, </w:t>
      </w:r>
      <w:del w:id="367" w:author="Julie Elisseeva" w:date="2020-10-05T19:21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ориентированный </w:delText>
        </w:r>
      </w:del>
      <w:ins w:id="368" w:author="Julie Elisseeva" w:date="2020-10-05T19:21:00Z"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ориентированны</w:t>
        </w:r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м</w:t>
        </w:r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конкретную узкую сферу знаний, полностью охватить которую человеческий мозг не способен.</w:t>
      </w:r>
    </w:p>
    <w:p w14:paraId="7E27FF3E" w14:textId="3FF5C96F" w:rsidR="00F41DE5" w:rsidRPr="00092BC2" w:rsidRDefault="00F41DE5" w:rsidP="00092B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4542">
        <w:rPr>
          <w:rFonts w:ascii="Times New Roman" w:hAnsi="Times New Roman" w:cs="Times New Roman"/>
          <w:sz w:val="24"/>
          <w:szCs w:val="24"/>
        </w:rPr>
        <w:t>2038</w:t>
      </w:r>
      <w:r w:rsidR="00092BC2">
        <w:rPr>
          <w:rFonts w:ascii="Times New Roman" w:hAnsi="Times New Roman" w:cs="Times New Roman"/>
          <w:sz w:val="24"/>
          <w:szCs w:val="24"/>
        </w:rPr>
        <w:t xml:space="preserve"> год</w:t>
      </w:r>
      <w:r w:rsidRPr="004D4542">
        <w:rPr>
          <w:rFonts w:ascii="Times New Roman" w:hAnsi="Times New Roman" w:cs="Times New Roman"/>
          <w:sz w:val="24"/>
          <w:szCs w:val="24"/>
        </w:rPr>
        <w:t xml:space="preserve">. Глухота в любой стадии станет излечима. Население достигнет </w:t>
      </w:r>
      <w:del w:id="369" w:author="Julie Elisseeva" w:date="2020-10-05T19:21:00Z">
        <w:r w:rsidRPr="004D4542" w:rsidDel="007C28A9">
          <w:rPr>
            <w:rFonts w:ascii="Times New Roman" w:hAnsi="Times New Roman" w:cs="Times New Roman"/>
            <w:sz w:val="24"/>
            <w:szCs w:val="24"/>
          </w:rPr>
          <w:delText xml:space="preserve">9 </w:delText>
        </w:r>
      </w:del>
      <w:ins w:id="370" w:author="Julie Elisseeva" w:date="2020-10-05T19:21:00Z">
        <w:r w:rsidR="007C28A9" w:rsidRPr="004D4542">
          <w:rPr>
            <w:rFonts w:ascii="Times New Roman" w:hAnsi="Times New Roman" w:cs="Times New Roman"/>
            <w:sz w:val="24"/>
            <w:szCs w:val="24"/>
          </w:rPr>
          <w:t>9</w:t>
        </w:r>
        <w:r w:rsidR="007C28A9">
          <w:rPr>
            <w:rFonts w:ascii="Times New Roman" w:hAnsi="Times New Roman" w:cs="Times New Roman"/>
            <w:sz w:val="24"/>
            <w:szCs w:val="24"/>
          </w:rPr>
          <w:t> </w:t>
        </w:r>
      </w:ins>
      <w:r w:rsidRPr="004D4542">
        <w:rPr>
          <w:rFonts w:ascii="Times New Roman" w:hAnsi="Times New Roman" w:cs="Times New Roman"/>
          <w:sz w:val="24"/>
          <w:szCs w:val="24"/>
        </w:rPr>
        <w:t xml:space="preserve">миллиардов человек. </w:t>
      </w:r>
    </w:p>
    <w:p w14:paraId="5F77E09D" w14:textId="2206EAB1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2039 год. </w:t>
      </w:r>
      <w:proofErr w:type="spellStart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</w:t>
      </w:r>
      <w:del w:id="371" w:author="Julie Elisseeva" w:date="2020-10-05T19:21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</w:t>
      </w:r>
      <w:proofErr w:type="spellEnd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будут имплантироваться прямо в человеческий мозг. Они будут осуществлять произвольный ввод и вывод сигналов из клеток мозга. Это приведет </w:t>
      </w:r>
      <w:del w:id="372" w:author="Julie Elisseeva" w:date="2020-10-05T19:21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к </w:delText>
        </w:r>
      </w:del>
      <w:ins w:id="373" w:author="Julie Elisseeva" w:date="2020-10-05T19:21:00Z"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</w:t>
        </w:r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виртуальной реальности полного погружения, </w:t>
      </w:r>
      <w:del w:id="374" w:author="Julie Elisseeva" w:date="2020-10-05T19:21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которого </w:delText>
        </w:r>
      </w:del>
      <w:ins w:id="375" w:author="Julie Elisseeva" w:date="2020-10-05T19:21:00Z"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которо</w:t>
        </w:r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потребует никакого дополнительного оборудования.</w:t>
      </w:r>
    </w:p>
    <w:p w14:paraId="14F0C0E1" w14:textId="71ED9ADC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2040 год. Поисковые системы станут основой для гаджетов, которые будут вживляться в человеческий организм. Поиск будет осуществляться не только с помощью языка, но и с помощью мыслей, а результаты поисковых запросов будут выводиться </w:t>
      </w:r>
      <w:del w:id="376" w:author="Julie Elisseeva" w:date="2020-10-05T19:27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на </w:delText>
        </w:r>
      </w:del>
      <w:ins w:id="377" w:author="Julie Elisseeva" w:date="2020-10-05T19:27:00Z"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на</w:t>
        </w:r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 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 тех же линз или очков.</w:t>
      </w:r>
    </w:p>
    <w:p w14:paraId="7324230B" w14:textId="77777777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2041 год. Предельная пропускная способность Интернета станет в 500 млрд</w:t>
      </w:r>
      <w:del w:id="378" w:author="Julie Elisseeva" w:date="2020-10-05T19:27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.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 больше, чем сегодня.</w:t>
      </w:r>
    </w:p>
    <w:p w14:paraId="4C615CC0" w14:textId="4B38424E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2042 год. Будет достигнута первая потенциальная реализация бессмертия благодаря армии </w:t>
      </w:r>
      <w:proofErr w:type="spellStart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</w:t>
      </w:r>
      <w:del w:id="379" w:author="Julie Elisseeva" w:date="2020-10-05T19:27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роботов</w:t>
      </w:r>
      <w:proofErr w:type="spellEnd"/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будут дополнять иммунитет и </w:t>
      </w:r>
      <w:del w:id="380" w:author="Julie Elisseeva" w:date="2020-10-05T19:28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вычищать </w:delText>
        </w:r>
      </w:del>
      <w:ins w:id="381" w:author="Julie Elisseeva" w:date="2020-10-05T19:28:00Z"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</w:t>
        </w:r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чищать 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организм </w:t>
      </w:r>
      <w:del w:id="382" w:author="Julie Elisseeva" w:date="2020-10-05T19:28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от </w:delText>
        </w:r>
      </w:del>
      <w:ins w:id="383" w:author="Julie Elisseeva" w:date="2020-10-05T19:28:00Z"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во избежание</w:t>
        </w:r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384" w:author="Julie Elisseeva" w:date="2020-10-05T19:28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болезни</w:delText>
        </w:r>
      </w:del>
      <w:ins w:id="385" w:author="Julie Elisseeva" w:date="2020-10-05T19:28:00Z">
        <w:r w:rsidR="007C28A9" w:rsidRPr="004D454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болезн</w:t>
        </w:r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ей</w:t>
        </w:r>
      </w:ins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E30000D" w14:textId="77777777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2043 год. Человеческое тело сможет принимать любые формы благодаря большому количеству нано роботов. Внутренние органы будут заменять кибернетическими устройствами гораздо лучшего качества.</w:t>
      </w:r>
    </w:p>
    <w:p w14:paraId="227EC572" w14:textId="015039CF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2044 год. </w:t>
      </w:r>
      <w:del w:id="386" w:author="Julie Elisseeva" w:date="2020-10-05T19:29:00Z">
        <w:r w:rsidR="00C86F27"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В</w:delText>
        </w:r>
      </w:del>
      <w:r w:rsidR="007C28A9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del w:id="387" w:author="Julie Elisseeva" w:date="2020-10-05T19:29:00Z">
        <w:r w:rsidR="00C86F27"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="007C28A9"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биологич</w:t>
      </w:r>
      <w:r w:rsidR="007C2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еск</w:t>
      </w:r>
      <w:del w:id="388" w:author="Julie Elisseeva" w:date="2020-10-05T19:29:00Z">
        <w:r w:rsidR="007C28A9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ого</w:delText>
        </w:r>
      </w:del>
      <w:ins w:id="389" w:author="Julie Elisseeva" w:date="2020-10-05T19:29:00Z">
        <w:r w:rsidR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ий</w:t>
        </w:r>
      </w:ins>
      <w:r w:rsidR="007C2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86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</w:t>
      </w:r>
      <w:del w:id="390" w:author="Julie Elisseeva" w:date="2020-10-05T19:29:00Z">
        <w:r w:rsidR="00C86F27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а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станет в миллиарды раз разумнее, чем биологический.</w:t>
      </w:r>
    </w:p>
    <w:p w14:paraId="74696E44" w14:textId="6D70DCBF" w:rsidR="00A47A32" w:rsidRPr="004D4542" w:rsidRDefault="00A47A32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2045 год. </w:t>
      </w:r>
      <w:del w:id="391" w:author="Julie Elisseeva" w:date="2020-10-05T19:29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Наступление технологической сингулярности</w:delText>
        </w:r>
      </w:del>
      <w:del w:id="392" w:author="Julie Elisseeva" w:date="2020-10-05T19:30:00Z">
        <w:r w:rsidRPr="004D4542" w:rsidDel="007C28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. </w:delText>
        </w:r>
      </w:del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Земля превратится в один гигантский компьютер.</w:t>
      </w:r>
    </w:p>
    <w:p w14:paraId="0BB82E54" w14:textId="2B95A80E" w:rsidR="00F41DE5" w:rsidRPr="004D4542" w:rsidRDefault="00F41DE5" w:rsidP="004D45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4542">
        <w:rPr>
          <w:rFonts w:ascii="Times New Roman" w:hAnsi="Times New Roman" w:cs="Times New Roman"/>
          <w:sz w:val="24"/>
          <w:szCs w:val="24"/>
        </w:rPr>
        <w:t xml:space="preserve">2045 год. </w:t>
      </w:r>
      <w:del w:id="393" w:author="Julie Elisseeva" w:date="2020-10-05T19:30:00Z">
        <w:r w:rsidRPr="004D4542" w:rsidDel="007C28A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4D4542">
        <w:rPr>
          <w:rFonts w:ascii="Times New Roman" w:hAnsi="Times New Roman" w:cs="Times New Roman"/>
          <w:sz w:val="24"/>
          <w:szCs w:val="24"/>
        </w:rPr>
        <w:t xml:space="preserve">Наступит эпоха технологической сингулярности. Это </w:t>
      </w:r>
      <w:del w:id="394" w:author="Julie Elisseeva" w:date="2020-10-05T19:30:00Z">
        <w:r w:rsidRPr="004D4542" w:rsidDel="008A4FC3">
          <w:rPr>
            <w:rFonts w:ascii="Times New Roman" w:hAnsi="Times New Roman" w:cs="Times New Roman"/>
            <w:sz w:val="24"/>
            <w:szCs w:val="24"/>
          </w:rPr>
          <w:delText xml:space="preserve">когда </w:delText>
        </w:r>
      </w:del>
      <w:ins w:id="395" w:author="Julie Elisseeva" w:date="2020-10-05T19:30:00Z">
        <w:r w:rsidR="008A4FC3">
          <w:rPr>
            <w:rFonts w:ascii="Times New Roman" w:hAnsi="Times New Roman" w:cs="Times New Roman"/>
            <w:sz w:val="24"/>
            <w:szCs w:val="24"/>
          </w:rPr>
          <w:t>значит, что</w:t>
        </w:r>
        <w:r w:rsidR="008A4FC3" w:rsidRPr="004D454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sz w:val="24"/>
          <w:szCs w:val="24"/>
        </w:rPr>
        <w:t xml:space="preserve">технологический прогресс станет таким сложным, что его сложно будет понять. Существует вероятность, что люди будут соединены с машинами, что в конечном итоге приведет к появлению совершенно нового вида людей. Это </w:t>
      </w:r>
      <w:del w:id="396" w:author="Julie Elisseeva" w:date="2020-10-05T19:31:00Z">
        <w:r w:rsidRPr="004D4542" w:rsidDel="008A4FC3">
          <w:rPr>
            <w:rFonts w:ascii="Times New Roman" w:hAnsi="Times New Roman" w:cs="Times New Roman"/>
            <w:sz w:val="24"/>
            <w:szCs w:val="24"/>
          </w:rPr>
          <w:delText>что-то типа</w:delText>
        </w:r>
      </w:del>
      <w:ins w:id="397" w:author="Julie Elisseeva" w:date="2020-10-05T19:31:00Z">
        <w:r w:rsidR="008A4FC3">
          <w:rPr>
            <w:rFonts w:ascii="Times New Roman" w:hAnsi="Times New Roman" w:cs="Times New Roman"/>
            <w:sz w:val="24"/>
            <w:szCs w:val="24"/>
          </w:rPr>
          <w:t>наподобие</w:t>
        </w:r>
      </w:ins>
      <w:r w:rsidRPr="004D4542">
        <w:rPr>
          <w:rFonts w:ascii="Times New Roman" w:hAnsi="Times New Roman" w:cs="Times New Roman"/>
          <w:sz w:val="24"/>
          <w:szCs w:val="24"/>
        </w:rPr>
        <w:t xml:space="preserve"> смартфона, встроенного в </w:t>
      </w:r>
      <w:del w:id="398" w:author="Julie Elisseeva" w:date="2020-10-05T19:31:00Z">
        <w:r w:rsidRPr="004D4542" w:rsidDel="008A4FC3">
          <w:rPr>
            <w:rFonts w:ascii="Times New Roman" w:hAnsi="Times New Roman" w:cs="Times New Roman"/>
            <w:sz w:val="24"/>
            <w:szCs w:val="24"/>
          </w:rPr>
          <w:delText xml:space="preserve">нашу </w:delText>
        </w:r>
      </w:del>
      <w:r w:rsidRPr="004D4542">
        <w:rPr>
          <w:rFonts w:ascii="Times New Roman" w:hAnsi="Times New Roman" w:cs="Times New Roman"/>
          <w:sz w:val="24"/>
          <w:szCs w:val="24"/>
        </w:rPr>
        <w:t>голову</w:t>
      </w:r>
      <w:ins w:id="399" w:author="Julie Elisseeva" w:date="2020-10-05T19:31:00Z">
        <w:r w:rsidR="008A4FC3">
          <w:rPr>
            <w:rFonts w:ascii="Times New Roman" w:hAnsi="Times New Roman" w:cs="Times New Roman"/>
            <w:sz w:val="24"/>
            <w:szCs w:val="24"/>
          </w:rPr>
          <w:t xml:space="preserve"> человека</w:t>
        </w:r>
      </w:ins>
      <w:r w:rsidRPr="004D4542">
        <w:rPr>
          <w:rFonts w:ascii="Times New Roman" w:hAnsi="Times New Roman" w:cs="Times New Roman"/>
          <w:sz w:val="24"/>
          <w:szCs w:val="24"/>
        </w:rPr>
        <w:t xml:space="preserve">, который нельзя отключить. Помимо отпечатков пальцев появятся отпечатки мозговых волн, которые усилят систему безопасности. </w:t>
      </w:r>
      <w:r w:rsidR="00E53669" w:rsidRPr="004D4542">
        <w:rPr>
          <w:rFonts w:ascii="Times New Roman" w:hAnsi="Times New Roman" w:cs="Times New Roman"/>
          <w:sz w:val="24"/>
          <w:szCs w:val="24"/>
        </w:rPr>
        <w:t>Кроме того,</w:t>
      </w:r>
      <w:r w:rsidRPr="004D4542">
        <w:rPr>
          <w:rFonts w:ascii="Times New Roman" w:hAnsi="Times New Roman" w:cs="Times New Roman"/>
          <w:sz w:val="24"/>
          <w:szCs w:val="24"/>
        </w:rPr>
        <w:t xml:space="preserve"> появятся мозговые импланты, которые будут использоваться как для развлечения, так и для лечения различных заболеваний.</w:t>
      </w:r>
    </w:p>
    <w:p w14:paraId="33D5F74D" w14:textId="3476515D" w:rsidR="00F41DE5" w:rsidRPr="00E53669" w:rsidRDefault="00F41DE5" w:rsidP="00E536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4542">
        <w:rPr>
          <w:rFonts w:ascii="Times New Roman" w:hAnsi="Times New Roman" w:cs="Times New Roman"/>
          <w:sz w:val="24"/>
          <w:szCs w:val="24"/>
        </w:rPr>
        <w:t xml:space="preserve">2050 год. Начнется колонизация Марса, первые колонисты отправятся на планету </w:t>
      </w:r>
      <w:del w:id="400" w:author="Julie Elisseeva" w:date="2020-10-05T19:32:00Z">
        <w:r w:rsidRPr="004D4542" w:rsidDel="008A4FC3">
          <w:rPr>
            <w:rFonts w:ascii="Times New Roman" w:hAnsi="Times New Roman" w:cs="Times New Roman"/>
            <w:sz w:val="24"/>
            <w:szCs w:val="24"/>
          </w:rPr>
          <w:delText xml:space="preserve">в </w:delText>
        </w:r>
      </w:del>
      <w:ins w:id="401" w:author="Julie Elisseeva" w:date="2020-10-05T19:32:00Z">
        <w:r w:rsidR="008A4FC3" w:rsidRPr="004D4542">
          <w:rPr>
            <w:rFonts w:ascii="Times New Roman" w:hAnsi="Times New Roman" w:cs="Times New Roman"/>
            <w:sz w:val="24"/>
            <w:szCs w:val="24"/>
          </w:rPr>
          <w:t>в</w:t>
        </w:r>
        <w:r w:rsidR="008A4FC3">
          <w:rPr>
            <w:rFonts w:ascii="Times New Roman" w:hAnsi="Times New Roman" w:cs="Times New Roman"/>
            <w:sz w:val="24"/>
            <w:szCs w:val="24"/>
          </w:rPr>
          <w:t> </w:t>
        </w:r>
      </w:ins>
      <w:r w:rsidRPr="004D4542">
        <w:rPr>
          <w:rFonts w:ascii="Times New Roman" w:hAnsi="Times New Roman" w:cs="Times New Roman"/>
          <w:sz w:val="24"/>
          <w:szCs w:val="24"/>
        </w:rPr>
        <w:t xml:space="preserve">рамках проекта «МАРС-ОДИН». Население крупных городов достигнет 6,3 </w:t>
      </w:r>
      <w:del w:id="402" w:author="Julie Elisseeva" w:date="2020-10-05T19:32:00Z">
        <w:r w:rsidRPr="004D4542" w:rsidDel="008A4FC3">
          <w:rPr>
            <w:rFonts w:ascii="Times New Roman" w:hAnsi="Times New Roman" w:cs="Times New Roman"/>
            <w:sz w:val="24"/>
            <w:szCs w:val="24"/>
          </w:rPr>
          <w:delText xml:space="preserve">миллиарда </w:delText>
        </w:r>
      </w:del>
      <w:ins w:id="403" w:author="Julie Elisseeva" w:date="2020-10-05T19:32:00Z">
        <w:r w:rsidR="008A4FC3" w:rsidRPr="004D4542">
          <w:rPr>
            <w:rFonts w:ascii="Times New Roman" w:hAnsi="Times New Roman" w:cs="Times New Roman"/>
            <w:sz w:val="24"/>
            <w:szCs w:val="24"/>
          </w:rPr>
          <w:t>м</w:t>
        </w:r>
        <w:r w:rsidR="008A4FC3">
          <w:rPr>
            <w:rFonts w:ascii="Times New Roman" w:hAnsi="Times New Roman" w:cs="Times New Roman"/>
            <w:sz w:val="24"/>
            <w:szCs w:val="24"/>
          </w:rPr>
          <w:t>лрд</w:t>
        </w:r>
        <w:r w:rsidR="008A4FC3" w:rsidRPr="004D454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sz w:val="24"/>
          <w:szCs w:val="24"/>
        </w:rPr>
        <w:t>человек. 50</w:t>
      </w:r>
      <w:ins w:id="404" w:author="Julie Elisseeva" w:date="2020-10-05T19:32:00Z">
        <w:r w:rsidR="008A4FC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4D4542">
        <w:rPr>
          <w:rFonts w:ascii="Times New Roman" w:hAnsi="Times New Roman" w:cs="Times New Roman"/>
          <w:sz w:val="24"/>
          <w:szCs w:val="24"/>
        </w:rPr>
        <w:t>% мирового населения будет страдать от близорукости.</w:t>
      </w:r>
    </w:p>
    <w:p w14:paraId="327D13F3" w14:textId="77777777" w:rsidR="00D15F70" w:rsidRDefault="00D15F70" w:rsidP="004D454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2050 год. </w:t>
      </w:r>
      <w:r w:rsidR="00E536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4D4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аселение Земли приблизится к отметке 10 миллиардов, а средняя продолжительность жизни вырастет до 76 лет.</w:t>
      </w:r>
    </w:p>
    <w:p w14:paraId="037315FE" w14:textId="278AC428" w:rsidR="00CF3B49" w:rsidRPr="00E53669" w:rsidRDefault="00CF3B49" w:rsidP="00E53669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2070 год</w:t>
      </w:r>
      <w:ins w:id="405" w:author="Julie Elisseeva" w:date="2020-10-05T19:32:00Z">
        <w:r w:rsidR="008A4FC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.</w:t>
        </w:r>
      </w:ins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406" w:author="Julie Elisseeva" w:date="2020-10-05T19:33:00Z">
        <w:r w:rsidRPr="00C86F27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Компьютеры в нашей крови</w:delText>
        </w:r>
        <w:r w:rsidRPr="008A4FC3" w:rsidDel="008A4FC3">
          <w:rPr>
            <w:rFonts w:ascii="Times New Roman" w:hAnsi="Times New Roman" w:cs="Times New Roman"/>
            <w:bCs/>
            <w:color w:val="000000"/>
            <w:sz w:val="24"/>
            <w:szCs w:val="24"/>
            <w:shd w:val="clear" w:color="auto" w:fill="FFFFFF"/>
            <w:rPrChange w:id="407" w:author="Julie Elisseeva" w:date="2020-10-05T19:33:00Z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rPrChange>
          </w:rPr>
          <w:delText>.</w:delText>
        </w:r>
        <w:r w:rsidR="00E53669" w:rsidRPr="008A4FC3" w:rsidDel="008A4FC3">
          <w:rPr>
            <w:rFonts w:ascii="Times New Roman" w:hAnsi="Times New Roman" w:cs="Times New Roman"/>
            <w:bCs/>
            <w:color w:val="000000"/>
            <w:sz w:val="24"/>
            <w:szCs w:val="24"/>
            <w:shd w:val="clear" w:color="auto" w:fill="FFFFFF"/>
            <w:rPrChange w:id="408" w:author="Julie Elisseeva" w:date="2020-10-05T19:33:00Z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rPrChange>
          </w:rPr>
          <w:delText xml:space="preserve"> </w:delText>
        </w:r>
      </w:del>
      <w:r w:rsidR="00E536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ы сможем помещать компьютеры прямо в нашу кровь. Возможности использования машин, </w:t>
      </w:r>
      <w:del w:id="409" w:author="Julie Elisseeva" w:date="2020-10-05T19:33:00Z">
        <w:r w:rsidRPr="00C81CF5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что </w:delText>
        </w:r>
      </w:del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размеры</w:t>
      </w:r>
      <w:ins w:id="410" w:author="Julie Elisseeva" w:date="2020-10-05T19:33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которых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будут меньше, чем размеры эритроцитов</w:t>
      </w:r>
      <w:ins w:id="411" w:author="Julie Elisseeva" w:date="2020-10-05T19:33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,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del w:id="412" w:author="Julie Elisseeva" w:date="2020-10-05T19:33:00Z">
        <w:r w:rsidRPr="00C81CF5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- </w:delText>
        </w:r>
      </w:del>
      <w:ins w:id="413" w:author="Julie Elisseeva" w:date="2020-10-05T19:33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—</w:t>
        </w:r>
        <w:r w:rsidR="008A4FC3" w:rsidRPr="00C81CF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огромны</w:t>
      </w:r>
      <w:del w:id="414" w:author="Julie Elisseeva" w:date="2020-10-05T19:34:00Z">
        <w:r w:rsidRPr="00C81CF5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! </w:delText>
        </w:r>
      </w:del>
      <w:ins w:id="415" w:author="Julie Elisseeva" w:date="2020-10-05T19:34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.</w:t>
        </w:r>
        <w:r w:rsidR="008A4FC3" w:rsidRPr="00C81CF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</w:t>
      </w:r>
      <w:ins w:id="416" w:author="Julie Elisseeva" w:date="2020-10-05T19:34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можем </w:t>
      </w:r>
      <w:del w:id="417" w:author="Julie Elisseeva" w:date="2020-10-05T19:34:00Z">
        <w:r w:rsidRPr="00C81CF5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помешать </w:delText>
        </w:r>
      </w:del>
      <w:ins w:id="418" w:author="Julie Elisseeva" w:date="2020-10-05T19:34:00Z">
        <w:r w:rsidR="008A4FC3" w:rsidRPr="00C81CF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поме</w:t>
        </w:r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щ</w:t>
        </w:r>
        <w:r w:rsidR="008A4FC3" w:rsidRPr="00C81CF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ать 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их в кровяное русло больного организма и благодаря беспроводным технологиям управлять ими, чтобы компьютеры подавали лекарства </w:t>
      </w:r>
      <w:del w:id="419" w:author="Julie Elisseeva" w:date="2020-10-05T19:35:00Z">
        <w:r w:rsidRPr="00C81CF5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 xml:space="preserve">в </w:delText>
        </w:r>
      </w:del>
      <w:ins w:id="420" w:author="Julie Elisseeva" w:date="2020-10-05T19:35:00Z">
        <w:r w:rsidR="008A4FC3" w:rsidRPr="00C81CF5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в</w:t>
        </w:r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 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источник заболевания. Рак, спид, </w:t>
      </w:r>
      <w:proofErr w:type="spellStart"/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гемоконтактные</w:t>
      </w:r>
      <w:proofErr w:type="spellEnd"/>
      <w:del w:id="421" w:author="Julie Elisseeva" w:date="2020-10-05T19:36:00Z">
        <w:r w:rsidRPr="00C81CF5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,</w:delText>
        </w:r>
      </w:del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ins w:id="422" w:author="Julie Elisseeva" w:date="2020-10-05T19:36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(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переда</w:t>
      </w:r>
      <w:del w:id="423" w:author="Julie Elisseeva" w:date="2020-10-05T19:34:00Z">
        <w:r w:rsidRPr="00C81CF5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ва</w:delText>
        </w:r>
      </w:del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ющиеся через кровь больного </w:t>
      </w:r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человека</w:t>
      </w:r>
      <w:ins w:id="424" w:author="Julie Elisseeva" w:date="2020-10-05T19:36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)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инфекции, передаваемые половым путём</w:t>
      </w:r>
      <w:ins w:id="425" w:author="Julie Elisseeva" w:date="2020-10-05T19:35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инфекции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после этого могут </w:t>
      </w:r>
      <w:del w:id="426" w:author="Julie Elisseeva" w:date="2020-10-05T19:35:00Z">
        <w:r w:rsidRPr="00C81CF5" w:rsidDel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delText>стать историей</w:delText>
        </w:r>
      </w:del>
      <w:ins w:id="427" w:author="Julie Elisseeva" w:date="2020-10-05T19:37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остаться в</w:t>
        </w:r>
      </w:ins>
      <w:ins w:id="428" w:author="Julie Elisseeva" w:date="2020-10-05T19:35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прошло</w:t>
        </w:r>
      </w:ins>
      <w:ins w:id="429" w:author="Julie Elisseeva" w:date="2020-10-05T19:37:00Z">
        <w:r w:rsidR="008A4FC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м</w:t>
        </w:r>
      </w:ins>
      <w:r w:rsidRPr="00C81C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11F540A" w14:textId="58AB8A3F" w:rsidR="00F41DE5" w:rsidRPr="004D4542" w:rsidRDefault="00F41DE5" w:rsidP="004D45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2099 год. Процесс технологической сингулярности </w:t>
      </w:r>
      <w:del w:id="430" w:author="Julie Elisseeva" w:date="2020-10-05T19:37:00Z">
        <w:r w:rsidRPr="004D4542" w:rsidDel="008A4FC3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распространяется </w:delText>
        </w:r>
      </w:del>
      <w:ins w:id="431" w:author="Julie Elisseeva" w:date="2020-10-05T19:37:00Z">
        <w:r w:rsidR="008A4FC3" w:rsidRPr="004D4542">
          <w:rPr>
            <w:rFonts w:ascii="Times New Roman" w:hAnsi="Times New Roman" w:cs="Times New Roman"/>
            <w:color w:val="000000"/>
            <w:sz w:val="24"/>
            <w:szCs w:val="24"/>
          </w:rPr>
          <w:t>распростран</w:t>
        </w:r>
        <w:r w:rsidR="008A4FC3">
          <w:rPr>
            <w:rFonts w:ascii="Times New Roman" w:hAnsi="Times New Roman" w:cs="Times New Roman"/>
            <w:color w:val="000000"/>
            <w:sz w:val="24"/>
            <w:szCs w:val="24"/>
          </w:rPr>
          <w:t>ит</w:t>
        </w:r>
        <w:r w:rsidR="008A4FC3" w:rsidRPr="004D4542">
          <w:rPr>
            <w:rFonts w:ascii="Times New Roman" w:hAnsi="Times New Roman" w:cs="Times New Roman"/>
            <w:color w:val="000000"/>
            <w:sz w:val="24"/>
            <w:szCs w:val="24"/>
          </w:rPr>
          <w:t xml:space="preserve">ся </w:t>
        </w:r>
      </w:ins>
      <w:r w:rsidRPr="004D4542">
        <w:rPr>
          <w:rFonts w:ascii="Times New Roman" w:hAnsi="Times New Roman" w:cs="Times New Roman"/>
          <w:color w:val="000000"/>
          <w:sz w:val="24"/>
          <w:szCs w:val="24"/>
        </w:rPr>
        <w:t xml:space="preserve">на всю </w:t>
      </w:r>
      <w:r w:rsidR="008A4FC3" w:rsidRPr="004D4542">
        <w:rPr>
          <w:rFonts w:ascii="Times New Roman" w:hAnsi="Times New Roman" w:cs="Times New Roman"/>
          <w:color w:val="000000"/>
          <w:sz w:val="24"/>
          <w:szCs w:val="24"/>
        </w:rPr>
        <w:t>Вселенную</w:t>
      </w:r>
      <w:r w:rsidRPr="004D45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E7E843" w14:textId="4DDD631F" w:rsidR="008A44D1" w:rsidRPr="004D4542" w:rsidRDefault="008A44D1" w:rsidP="00E53669">
      <w:pPr>
        <w:pStyle w:val="a3"/>
        <w:spacing w:line="360" w:lineRule="auto"/>
        <w:ind w:firstLine="709"/>
        <w:jc w:val="both"/>
        <w:rPr>
          <w:color w:val="000000"/>
        </w:rPr>
      </w:pPr>
      <w:del w:id="432" w:author="Julie Elisseeva" w:date="2020-10-05T19:38:00Z">
        <w:r w:rsidRPr="004D4542" w:rsidDel="008A4FC3">
          <w:rPr>
            <w:color w:val="000000"/>
          </w:rPr>
          <w:delText>Итак, в</w:delText>
        </w:r>
      </w:del>
      <w:ins w:id="433" w:author="Julie Elisseeva" w:date="2020-10-05T19:38:00Z">
        <w:r w:rsidR="008A4FC3">
          <w:rPr>
            <w:color w:val="000000"/>
          </w:rPr>
          <w:t>В</w:t>
        </w:r>
      </w:ins>
      <w:r w:rsidRPr="004D4542">
        <w:rPr>
          <w:color w:val="000000"/>
        </w:rPr>
        <w:t xml:space="preserve"> 2100</w:t>
      </w:r>
      <w:ins w:id="434" w:author="Julie Elisseeva" w:date="2020-10-05T19:37:00Z">
        <w:r w:rsidR="008A4FC3">
          <w:rPr>
            <w:color w:val="000000"/>
          </w:rPr>
          <w:t xml:space="preserve"> году</w:t>
        </w:r>
      </w:ins>
      <w:r w:rsidRPr="004D4542">
        <w:rPr>
          <w:color w:val="000000"/>
        </w:rPr>
        <w:t xml:space="preserve"> учёные не предвещают хороших новостей, так как власть над миром возьмут климат и стихии. На планете начнут возрастать среднесуточные температуры, повысится распространение заболеваний</w:t>
      </w:r>
      <w:del w:id="435" w:author="Julie Elisseeva" w:date="2020-10-05T19:38:00Z">
        <w:r w:rsidRPr="004D4542" w:rsidDel="008A4FC3">
          <w:rPr>
            <w:color w:val="000000"/>
          </w:rPr>
          <w:delText>,</w:delText>
        </w:r>
      </w:del>
      <w:r w:rsidRPr="004D4542">
        <w:rPr>
          <w:color w:val="000000"/>
        </w:rPr>
        <w:t xml:space="preserve"> и даже</w:t>
      </w:r>
      <w:ins w:id="436" w:author="Julie Elisseeva" w:date="2020-10-05T19:38:00Z">
        <w:r w:rsidR="008A4FC3">
          <w:rPr>
            <w:color w:val="000000"/>
          </w:rPr>
          <w:t xml:space="preserve"> возрастет</w:t>
        </w:r>
      </w:ins>
      <w:r w:rsidRPr="004D4542">
        <w:rPr>
          <w:color w:val="000000"/>
        </w:rPr>
        <w:t xml:space="preserve"> вероятность войн. </w:t>
      </w:r>
    </w:p>
    <w:p w14:paraId="30C62A15" w14:textId="6D41751D" w:rsidR="00D15F70" w:rsidRPr="004D4542" w:rsidRDefault="00A03B7C" w:rsidP="004D4542">
      <w:pPr>
        <w:pStyle w:val="a3"/>
        <w:spacing w:line="360" w:lineRule="auto"/>
        <w:ind w:firstLine="709"/>
        <w:jc w:val="both"/>
        <w:rPr>
          <w:color w:val="000000"/>
        </w:rPr>
      </w:pPr>
      <w:r w:rsidRPr="004D4542">
        <w:rPr>
          <w:color w:val="000000"/>
        </w:rPr>
        <w:t>П</w:t>
      </w:r>
      <w:r w:rsidR="00D15F70" w:rsidRPr="004D4542">
        <w:rPr>
          <w:color w:val="000000"/>
        </w:rPr>
        <w:t>римерно к 5000 году будут стерты языковые и валютные границы и</w:t>
      </w:r>
      <w:r w:rsidRPr="004D4542">
        <w:rPr>
          <w:color w:val="000000"/>
        </w:rPr>
        <w:t xml:space="preserve">з-за большого количества людей, </w:t>
      </w:r>
      <w:r w:rsidR="00D15F70" w:rsidRPr="004D4542">
        <w:rPr>
          <w:color w:val="000000"/>
        </w:rPr>
        <w:t>которые будут заселять планету</w:t>
      </w:r>
      <w:del w:id="437" w:author="Julie Elisseeva" w:date="2020-10-05T19:38:00Z">
        <w:r w:rsidR="00D15F70" w:rsidRPr="004D4542" w:rsidDel="008A4FC3">
          <w:rPr>
            <w:color w:val="000000"/>
          </w:rPr>
          <w:delText xml:space="preserve">, </w:delText>
        </w:r>
      </w:del>
      <w:ins w:id="438" w:author="Julie Elisseeva" w:date="2020-10-05T19:38:00Z">
        <w:r w:rsidR="008A4FC3">
          <w:rPr>
            <w:color w:val="000000"/>
          </w:rPr>
          <w:t>.</w:t>
        </w:r>
        <w:r w:rsidR="008A4FC3" w:rsidRPr="004D4542">
          <w:rPr>
            <w:color w:val="000000"/>
          </w:rPr>
          <w:t xml:space="preserve"> </w:t>
        </w:r>
      </w:ins>
      <w:r w:rsidR="008A4FC3" w:rsidRPr="004D4542">
        <w:rPr>
          <w:color w:val="000000"/>
        </w:rPr>
        <w:t xml:space="preserve">Все </w:t>
      </w:r>
      <w:r w:rsidR="00D15F70" w:rsidRPr="004D4542">
        <w:rPr>
          <w:color w:val="000000"/>
        </w:rPr>
        <w:t xml:space="preserve">будут контактировать друг </w:t>
      </w:r>
      <w:del w:id="439" w:author="Julie Elisseeva" w:date="2020-10-05T19:38:00Z">
        <w:r w:rsidR="00D15F70" w:rsidRPr="004D4542" w:rsidDel="008A4FC3">
          <w:rPr>
            <w:color w:val="000000"/>
          </w:rPr>
          <w:delText xml:space="preserve">с </w:delText>
        </w:r>
      </w:del>
      <w:ins w:id="440" w:author="Julie Elisseeva" w:date="2020-10-05T19:38:00Z">
        <w:r w:rsidR="008A4FC3" w:rsidRPr="004D4542">
          <w:rPr>
            <w:color w:val="000000"/>
          </w:rPr>
          <w:t>с</w:t>
        </w:r>
        <w:r w:rsidR="008A4FC3">
          <w:rPr>
            <w:color w:val="000000"/>
          </w:rPr>
          <w:t> </w:t>
        </w:r>
      </w:ins>
      <w:r w:rsidR="00D15F70" w:rsidRPr="004D4542">
        <w:rPr>
          <w:color w:val="000000"/>
        </w:rPr>
        <w:t>другом намного ближе, чем сейчас, поэтому есть уверенность в том, что останется несколько основных языков, которых можно будет с</w:t>
      </w:r>
      <w:ins w:id="441" w:author="Julie Elisseeva" w:date="2020-10-05T19:39:00Z">
        <w:r w:rsidR="008A4FC3">
          <w:rPr>
            <w:color w:val="000000"/>
          </w:rPr>
          <w:t>ос</w:t>
        </w:r>
      </w:ins>
      <w:r w:rsidR="00D15F70" w:rsidRPr="004D4542">
        <w:rPr>
          <w:color w:val="000000"/>
        </w:rPr>
        <w:t xml:space="preserve">читать </w:t>
      </w:r>
      <w:del w:id="442" w:author="Julie Elisseeva" w:date="2020-10-05T19:39:00Z">
        <w:r w:rsidR="00D15F70" w:rsidRPr="004D4542" w:rsidDel="008A4FC3">
          <w:rPr>
            <w:color w:val="000000"/>
          </w:rPr>
          <w:delText xml:space="preserve">по </w:delText>
        </w:r>
      </w:del>
      <w:ins w:id="443" w:author="Julie Elisseeva" w:date="2020-10-05T19:39:00Z">
        <w:r w:rsidR="008A4FC3">
          <w:rPr>
            <w:color w:val="000000"/>
          </w:rPr>
          <w:t>на</w:t>
        </w:r>
        <w:r w:rsidR="008A4FC3" w:rsidRPr="004D4542">
          <w:rPr>
            <w:color w:val="000000"/>
          </w:rPr>
          <w:t xml:space="preserve"> </w:t>
        </w:r>
      </w:ins>
      <w:del w:id="444" w:author="Julie Elisseeva" w:date="2020-10-05T19:39:00Z">
        <w:r w:rsidR="00D15F70" w:rsidRPr="004D4542" w:rsidDel="008A4FC3">
          <w:rPr>
            <w:color w:val="000000"/>
          </w:rPr>
          <w:delText>пальцам</w:delText>
        </w:r>
      </w:del>
      <w:ins w:id="445" w:author="Julie Elisseeva" w:date="2020-10-05T19:39:00Z">
        <w:r w:rsidR="008A4FC3" w:rsidRPr="004D4542">
          <w:rPr>
            <w:color w:val="000000"/>
          </w:rPr>
          <w:t>пальца</w:t>
        </w:r>
        <w:r w:rsidR="008A4FC3">
          <w:rPr>
            <w:color w:val="000000"/>
          </w:rPr>
          <w:t>х</w:t>
        </w:r>
      </w:ins>
      <w:r w:rsidR="00D15F70" w:rsidRPr="004D4542">
        <w:rPr>
          <w:color w:val="000000"/>
        </w:rPr>
        <w:t xml:space="preserve">. </w:t>
      </w:r>
      <w:r w:rsidR="008A4FC3" w:rsidRPr="004D4542">
        <w:rPr>
          <w:color w:val="000000"/>
        </w:rPr>
        <w:t xml:space="preserve">Вместе </w:t>
      </w:r>
      <w:r w:rsidR="00D15F70" w:rsidRPr="004D4542">
        <w:rPr>
          <w:color w:val="000000"/>
        </w:rPr>
        <w:t>с этим</w:t>
      </w:r>
      <w:del w:id="446" w:author="Julie Elisseeva" w:date="2020-10-05T19:39:00Z">
        <w:r w:rsidR="00D15F70" w:rsidRPr="004D4542" w:rsidDel="008A4FC3">
          <w:rPr>
            <w:color w:val="000000"/>
          </w:rPr>
          <w:delText xml:space="preserve"> как вы уже поняли</w:delText>
        </w:r>
      </w:del>
      <w:r w:rsidR="00D15F70" w:rsidRPr="004D4542">
        <w:rPr>
          <w:color w:val="000000"/>
        </w:rPr>
        <w:t xml:space="preserve"> появится единая валюта или полностью электронные деньги, которыми можно будет пользоваться абсолютно в любом уголке </w:t>
      </w:r>
      <w:r w:rsidR="008A4FC3" w:rsidRPr="004D4542">
        <w:rPr>
          <w:color w:val="000000"/>
        </w:rPr>
        <w:t>Земли</w:t>
      </w:r>
      <w:r w:rsidRPr="004D4542">
        <w:rPr>
          <w:color w:val="000000"/>
        </w:rPr>
        <w:t>.</w:t>
      </w:r>
    </w:p>
    <w:p w14:paraId="37CE6737" w14:textId="77777777" w:rsidR="00185AE0" w:rsidRDefault="00A03B7C" w:rsidP="004D4542">
      <w:pPr>
        <w:pStyle w:val="a3"/>
        <w:spacing w:line="360" w:lineRule="auto"/>
        <w:ind w:firstLine="709"/>
        <w:jc w:val="both"/>
        <w:rPr>
          <w:ins w:id="447" w:author="Julie Elisseeva" w:date="2020-10-05T19:41:00Z"/>
          <w:color w:val="000000"/>
        </w:rPr>
      </w:pPr>
      <w:r w:rsidRPr="004D4542">
        <w:rPr>
          <w:color w:val="000000"/>
        </w:rPr>
        <w:t>Гравитационное</w:t>
      </w:r>
      <w:r w:rsidR="00D15F70" w:rsidRPr="004D4542">
        <w:rPr>
          <w:color w:val="000000"/>
        </w:rPr>
        <w:t xml:space="preserve"> противостояние ме</w:t>
      </w:r>
      <w:r w:rsidRPr="004D4542">
        <w:rPr>
          <w:color w:val="000000"/>
        </w:rPr>
        <w:t xml:space="preserve">жду землей и луной продолжится, </w:t>
      </w:r>
      <w:r w:rsidR="00D15F70" w:rsidRPr="004D4542">
        <w:rPr>
          <w:color w:val="000000"/>
        </w:rPr>
        <w:t>но наш</w:t>
      </w:r>
      <w:ins w:id="448" w:author="Julie Elisseeva" w:date="2020-10-05T19:39:00Z">
        <w:r w:rsidR="008A4FC3">
          <w:rPr>
            <w:color w:val="000000"/>
          </w:rPr>
          <w:t xml:space="preserve"> естественный</w:t>
        </w:r>
      </w:ins>
      <w:r w:rsidR="00D15F70" w:rsidRPr="004D4542">
        <w:rPr>
          <w:color w:val="000000"/>
        </w:rPr>
        <w:t xml:space="preserve"> спутник будет удаляться на несколько сантиметров каждый год, уменьшаешь на небе, пока </w:t>
      </w:r>
      <w:del w:id="449" w:author="Julie Elisseeva" w:date="2020-10-05T19:40:00Z">
        <w:r w:rsidR="00D15F70" w:rsidRPr="004D4542" w:rsidDel="008A4FC3">
          <w:rPr>
            <w:color w:val="000000"/>
          </w:rPr>
          <w:delText xml:space="preserve">на небе </w:delText>
        </w:r>
      </w:del>
      <w:r w:rsidR="00D15F70" w:rsidRPr="004D4542">
        <w:rPr>
          <w:color w:val="000000"/>
        </w:rPr>
        <w:t>не станет настолько мал</w:t>
      </w:r>
      <w:ins w:id="450" w:author="Julie Elisseeva" w:date="2020-10-05T19:40:00Z">
        <w:r w:rsidR="008A4FC3">
          <w:rPr>
            <w:color w:val="000000"/>
          </w:rPr>
          <w:t>о виден</w:t>
        </w:r>
      </w:ins>
      <w:r w:rsidR="00D15F70" w:rsidRPr="004D4542">
        <w:rPr>
          <w:color w:val="000000"/>
        </w:rPr>
        <w:t>, что не сможет больше вызв</w:t>
      </w:r>
      <w:r w:rsidRPr="004D4542">
        <w:rPr>
          <w:color w:val="000000"/>
        </w:rPr>
        <w:t xml:space="preserve">ать полное солнечное затмение. </w:t>
      </w:r>
    </w:p>
    <w:p w14:paraId="612BB7BD" w14:textId="77777777" w:rsidR="00185AE0" w:rsidRDefault="00A03B7C" w:rsidP="004D4542">
      <w:pPr>
        <w:pStyle w:val="a3"/>
        <w:spacing w:line="360" w:lineRule="auto"/>
        <w:ind w:firstLine="709"/>
        <w:jc w:val="both"/>
        <w:rPr>
          <w:ins w:id="451" w:author="Julie Elisseeva" w:date="2020-10-05T19:43:00Z"/>
          <w:color w:val="000000"/>
        </w:rPr>
      </w:pPr>
      <w:r w:rsidRPr="004D4542">
        <w:rPr>
          <w:color w:val="000000"/>
        </w:rPr>
        <w:t>К</w:t>
      </w:r>
      <w:r w:rsidR="00D15F70" w:rsidRPr="004D4542">
        <w:rPr>
          <w:color w:val="000000"/>
        </w:rPr>
        <w:t xml:space="preserve">ак </w:t>
      </w:r>
      <w:del w:id="452" w:author="Julie Elisseeva" w:date="2020-10-05T19:40:00Z">
        <w:r w:rsidR="00D15F70" w:rsidRPr="004D4542" w:rsidDel="00185AE0">
          <w:rPr>
            <w:color w:val="000000"/>
          </w:rPr>
          <w:delText xml:space="preserve">мы </w:delText>
        </w:r>
      </w:del>
      <w:r w:rsidR="00D15F70" w:rsidRPr="004D4542">
        <w:rPr>
          <w:color w:val="000000"/>
        </w:rPr>
        <w:t>уже</w:t>
      </w:r>
      <w:ins w:id="453" w:author="Julie Elisseeva" w:date="2020-10-05T19:40:00Z">
        <w:r w:rsidR="00185AE0">
          <w:rPr>
            <w:color w:val="000000"/>
          </w:rPr>
          <w:t xml:space="preserve"> было</w:t>
        </w:r>
      </w:ins>
      <w:r w:rsidR="00D15F70" w:rsidRPr="004D4542">
        <w:rPr>
          <w:color w:val="000000"/>
        </w:rPr>
        <w:t xml:space="preserve"> </w:t>
      </w:r>
      <w:del w:id="454" w:author="Julie Elisseeva" w:date="2020-10-05T19:40:00Z">
        <w:r w:rsidR="00D15F70" w:rsidRPr="004D4542" w:rsidDel="00185AE0">
          <w:rPr>
            <w:color w:val="000000"/>
          </w:rPr>
          <w:delText>сказали</w:delText>
        </w:r>
      </w:del>
      <w:ins w:id="455" w:author="Julie Elisseeva" w:date="2020-10-05T19:40:00Z">
        <w:r w:rsidR="00185AE0" w:rsidRPr="004D4542">
          <w:rPr>
            <w:color w:val="000000"/>
          </w:rPr>
          <w:t>сказа</w:t>
        </w:r>
        <w:r w:rsidR="00185AE0">
          <w:rPr>
            <w:color w:val="000000"/>
          </w:rPr>
          <w:t>но</w:t>
        </w:r>
      </w:ins>
      <w:r w:rsidR="00D15F70" w:rsidRPr="004D4542">
        <w:rPr>
          <w:color w:val="000000"/>
        </w:rPr>
        <w:t>, люди будут облад</w:t>
      </w:r>
      <w:r w:rsidRPr="004D4542">
        <w:rPr>
          <w:color w:val="000000"/>
        </w:rPr>
        <w:t xml:space="preserve">ать искусственным интеллектом. </w:t>
      </w:r>
      <w:del w:id="456" w:author="Julie Elisseeva" w:date="2020-10-05T19:41:00Z">
        <w:r w:rsidRPr="004D4542" w:rsidDel="00185AE0">
          <w:rPr>
            <w:color w:val="000000"/>
          </w:rPr>
          <w:delText>Н</w:delText>
        </w:r>
        <w:r w:rsidR="00D15F70" w:rsidRPr="004D4542" w:rsidDel="00185AE0">
          <w:rPr>
            <w:color w:val="000000"/>
          </w:rPr>
          <w:delText>о на</w:delText>
        </w:r>
      </w:del>
      <w:ins w:id="457" w:author="Julie Elisseeva" w:date="2020-10-05T19:41:00Z">
        <w:r w:rsidR="00185AE0">
          <w:rPr>
            <w:color w:val="000000"/>
          </w:rPr>
          <w:t>Кроме того,</w:t>
        </w:r>
      </w:ins>
      <w:r w:rsidR="00D15F70" w:rsidRPr="004D4542">
        <w:rPr>
          <w:color w:val="000000"/>
        </w:rPr>
        <w:t xml:space="preserve"> </w:t>
      </w:r>
      <w:del w:id="458" w:author="Julie Elisseeva" w:date="2020-10-05T19:41:00Z">
        <w:r w:rsidR="00D15F70" w:rsidRPr="004D4542" w:rsidDel="00185AE0">
          <w:rPr>
            <w:color w:val="000000"/>
          </w:rPr>
          <w:delText xml:space="preserve">этом далеко не все, </w:delText>
        </w:r>
      </w:del>
      <w:r w:rsidR="00D15F70" w:rsidRPr="004D4542">
        <w:rPr>
          <w:color w:val="000000"/>
        </w:rPr>
        <w:t>проблем</w:t>
      </w:r>
      <w:del w:id="459" w:author="Julie Elisseeva" w:date="2020-10-05T19:41:00Z">
        <w:r w:rsidR="00D15F70" w:rsidRPr="004D4542" w:rsidDel="00185AE0">
          <w:rPr>
            <w:color w:val="000000"/>
          </w:rPr>
          <w:delText>ы</w:delText>
        </w:r>
      </w:del>
      <w:ins w:id="460" w:author="Julie Elisseeva" w:date="2020-10-05T19:41:00Z">
        <w:r w:rsidR="00185AE0">
          <w:rPr>
            <w:color w:val="000000"/>
          </w:rPr>
          <w:t>а</w:t>
        </w:r>
      </w:ins>
      <w:r w:rsidR="00D15F70" w:rsidRPr="004D4542">
        <w:rPr>
          <w:color w:val="000000"/>
        </w:rPr>
        <w:t xml:space="preserve"> потери при </w:t>
      </w:r>
      <w:r w:rsidR="00E53669">
        <w:rPr>
          <w:color w:val="000000"/>
        </w:rPr>
        <w:t>травмирова</w:t>
      </w:r>
      <w:del w:id="461" w:author="Julie Elisseeva" w:date="2020-10-05T19:41:00Z">
        <w:r w:rsidR="00E53669" w:rsidDel="00185AE0">
          <w:rPr>
            <w:color w:val="000000"/>
          </w:rPr>
          <w:delText>н</w:delText>
        </w:r>
      </w:del>
      <w:r w:rsidR="00E53669">
        <w:rPr>
          <w:color w:val="000000"/>
        </w:rPr>
        <w:t>нии</w:t>
      </w:r>
      <w:r w:rsidR="00D15F70" w:rsidRPr="004D4542">
        <w:rPr>
          <w:color w:val="000000"/>
        </w:rPr>
        <w:t xml:space="preserve"> конечностей больше не будет </w:t>
      </w:r>
      <w:del w:id="462" w:author="Julie Elisseeva" w:date="2020-10-05T19:41:00Z">
        <w:r w:rsidR="00D15F70" w:rsidRPr="004D4542" w:rsidDel="00185AE0">
          <w:rPr>
            <w:color w:val="000000"/>
          </w:rPr>
          <w:delText xml:space="preserve">беспокоить </w:delText>
        </w:r>
      </w:del>
      <w:ins w:id="463" w:author="Julie Elisseeva" w:date="2020-10-05T19:41:00Z">
        <w:r w:rsidR="00185AE0">
          <w:rPr>
            <w:color w:val="000000"/>
          </w:rPr>
          <w:t>проблемой</w:t>
        </w:r>
      </w:ins>
      <w:del w:id="464" w:author="Julie Elisseeva" w:date="2020-10-05T19:41:00Z">
        <w:r w:rsidR="00D15F70" w:rsidRPr="004D4542" w:rsidDel="00185AE0">
          <w:rPr>
            <w:color w:val="000000"/>
          </w:rPr>
          <w:delText>населен</w:delText>
        </w:r>
      </w:del>
      <w:del w:id="465" w:author="Julie Elisseeva" w:date="2020-10-05T19:42:00Z">
        <w:r w:rsidR="00D15F70" w:rsidRPr="004D4542" w:rsidDel="00185AE0">
          <w:rPr>
            <w:color w:val="000000"/>
          </w:rPr>
          <w:delText>ие</w:delText>
        </w:r>
      </w:del>
      <w:r w:rsidR="00D15F70" w:rsidRPr="004D4542">
        <w:rPr>
          <w:color w:val="000000"/>
        </w:rPr>
        <w:t>, так как будут созданы не</w:t>
      </w:r>
      <w:r w:rsidRPr="004D4542">
        <w:rPr>
          <w:color w:val="000000"/>
        </w:rPr>
        <w:t>вероятно реалистичные протезы. С</w:t>
      </w:r>
      <w:r w:rsidR="00D15F70" w:rsidRPr="004D4542">
        <w:rPr>
          <w:color w:val="000000"/>
        </w:rPr>
        <w:t>кажем больше</w:t>
      </w:r>
      <w:del w:id="466" w:author="Julie Elisseeva" w:date="2020-10-05T19:42:00Z">
        <w:r w:rsidR="00D15F70" w:rsidRPr="004D4542" w:rsidDel="00185AE0">
          <w:rPr>
            <w:color w:val="000000"/>
          </w:rPr>
          <w:delText xml:space="preserve">, </w:delText>
        </w:r>
      </w:del>
      <w:ins w:id="467" w:author="Julie Elisseeva" w:date="2020-10-05T19:42:00Z">
        <w:r w:rsidR="00185AE0">
          <w:rPr>
            <w:color w:val="000000"/>
          </w:rPr>
          <w:t>:</w:t>
        </w:r>
        <w:r w:rsidR="00185AE0" w:rsidRPr="004D4542">
          <w:rPr>
            <w:color w:val="000000"/>
          </w:rPr>
          <w:t xml:space="preserve"> </w:t>
        </w:r>
      </w:ins>
      <w:r w:rsidR="00D15F70" w:rsidRPr="004D4542">
        <w:rPr>
          <w:color w:val="000000"/>
        </w:rPr>
        <w:t xml:space="preserve">любой человек сможет заменить </w:t>
      </w:r>
      <w:del w:id="468" w:author="Julie Elisseeva" w:date="2020-10-05T19:42:00Z">
        <w:r w:rsidR="00D15F70" w:rsidRPr="004D4542" w:rsidDel="00185AE0">
          <w:rPr>
            <w:color w:val="000000"/>
          </w:rPr>
          <w:delText xml:space="preserve">надоевшую </w:delText>
        </w:r>
      </w:del>
      <w:ins w:id="469" w:author="Julie Elisseeva" w:date="2020-10-05T19:42:00Z">
        <w:r w:rsidR="00185AE0">
          <w:rPr>
            <w:color w:val="000000"/>
          </w:rPr>
          <w:t>не устраивающую его</w:t>
        </w:r>
      </w:ins>
      <w:del w:id="470" w:author="Julie Elisseeva" w:date="2020-10-05T19:42:00Z">
        <w:r w:rsidR="00D15F70" w:rsidRPr="004D4542" w:rsidDel="00185AE0">
          <w:rPr>
            <w:color w:val="000000"/>
          </w:rPr>
          <w:delText>ему</w:delText>
        </w:r>
      </w:del>
      <w:r w:rsidR="00D15F70" w:rsidRPr="004D4542">
        <w:rPr>
          <w:color w:val="000000"/>
        </w:rPr>
        <w:t xml:space="preserve"> часть тела </w:t>
      </w:r>
      <w:del w:id="471" w:author="Julie Elisseeva" w:date="2020-10-05T19:42:00Z">
        <w:r w:rsidR="00D15F70" w:rsidRPr="004D4542" w:rsidDel="00185AE0">
          <w:rPr>
            <w:color w:val="000000"/>
          </w:rPr>
          <w:delText xml:space="preserve">на </w:delText>
        </w:r>
      </w:del>
      <w:r w:rsidR="00D15F70" w:rsidRPr="004D4542">
        <w:rPr>
          <w:color w:val="000000"/>
        </w:rPr>
        <w:t>нов</w:t>
      </w:r>
      <w:del w:id="472" w:author="Julie Elisseeva" w:date="2020-10-05T19:42:00Z">
        <w:r w:rsidR="00D15F70" w:rsidRPr="004D4542" w:rsidDel="00185AE0">
          <w:rPr>
            <w:color w:val="000000"/>
          </w:rPr>
          <w:delText>ую</w:delText>
        </w:r>
      </w:del>
      <w:ins w:id="473" w:author="Julie Elisseeva" w:date="2020-10-05T19:42:00Z">
        <w:r w:rsidR="00185AE0">
          <w:rPr>
            <w:color w:val="000000"/>
          </w:rPr>
          <w:t>ой</w:t>
        </w:r>
      </w:ins>
      <w:r w:rsidR="00D15F70" w:rsidRPr="004D4542">
        <w:rPr>
          <w:color w:val="000000"/>
        </w:rPr>
        <w:t xml:space="preserve"> </w:t>
      </w:r>
      <w:del w:id="474" w:author="Julie Elisseeva" w:date="2020-10-05T19:42:00Z">
        <w:r w:rsidR="00D15F70" w:rsidRPr="004D4542" w:rsidDel="00185AE0">
          <w:rPr>
            <w:color w:val="000000"/>
          </w:rPr>
          <w:delText xml:space="preserve">бионическую </w:delText>
        </w:r>
      </w:del>
      <w:ins w:id="475" w:author="Julie Elisseeva" w:date="2020-10-05T19:42:00Z">
        <w:r w:rsidR="00185AE0" w:rsidRPr="004D4542">
          <w:rPr>
            <w:color w:val="000000"/>
          </w:rPr>
          <w:t>бионическ</w:t>
        </w:r>
        <w:r w:rsidR="00185AE0">
          <w:rPr>
            <w:color w:val="000000"/>
          </w:rPr>
          <w:t>ой</w:t>
        </w:r>
        <w:r w:rsidR="00185AE0" w:rsidRPr="004D4542">
          <w:rPr>
            <w:color w:val="000000"/>
          </w:rPr>
          <w:t xml:space="preserve"> </w:t>
        </w:r>
      </w:ins>
      <w:del w:id="476" w:author="Julie Elisseeva" w:date="2020-10-05T19:42:00Z">
        <w:r w:rsidR="007B357E" w:rsidRPr="004D4542" w:rsidDel="00185AE0">
          <w:rPr>
            <w:color w:val="000000"/>
          </w:rPr>
          <w:delText>деталь</w:delText>
        </w:r>
      </w:del>
      <w:ins w:id="477" w:author="Julie Elisseeva" w:date="2020-10-05T19:42:00Z">
        <w:r w:rsidR="00185AE0" w:rsidRPr="004D4542">
          <w:rPr>
            <w:color w:val="000000"/>
          </w:rPr>
          <w:t>детал</w:t>
        </w:r>
        <w:r w:rsidR="00185AE0">
          <w:rPr>
            <w:color w:val="000000"/>
          </w:rPr>
          <w:t>ью</w:t>
        </w:r>
      </w:ins>
      <w:r w:rsidR="007B357E" w:rsidRPr="004D4542">
        <w:rPr>
          <w:color w:val="000000"/>
        </w:rPr>
        <w:t xml:space="preserve">, стоит только захотеть. </w:t>
      </w:r>
    </w:p>
    <w:p w14:paraId="3D493601" w14:textId="344B0DF3" w:rsidR="007B357E" w:rsidRPr="004D4542" w:rsidDel="00185AE0" w:rsidRDefault="007B357E" w:rsidP="004D4542">
      <w:pPr>
        <w:pStyle w:val="a3"/>
        <w:spacing w:line="360" w:lineRule="auto"/>
        <w:ind w:firstLine="709"/>
        <w:jc w:val="both"/>
        <w:rPr>
          <w:del w:id="478" w:author="Julie Elisseeva" w:date="2020-10-05T19:44:00Z"/>
          <w:color w:val="000000"/>
        </w:rPr>
      </w:pPr>
      <w:r w:rsidRPr="004D4542">
        <w:rPr>
          <w:color w:val="000000"/>
        </w:rPr>
        <w:t>П</w:t>
      </w:r>
      <w:r w:rsidR="00D15F70" w:rsidRPr="004D4542">
        <w:rPr>
          <w:color w:val="000000"/>
        </w:rPr>
        <w:t xml:space="preserve">омимо искусственных конечностей будет создан искусственный язык, а </w:t>
      </w:r>
      <w:del w:id="479" w:author="Julie Elisseeva" w:date="2020-10-05T19:43:00Z">
        <w:r w:rsidR="00D15F70" w:rsidRPr="004D4542" w:rsidDel="00185AE0">
          <w:rPr>
            <w:color w:val="000000"/>
          </w:rPr>
          <w:delText xml:space="preserve">еще </w:delText>
        </w:r>
      </w:del>
      <w:ins w:id="480" w:author="Julie Elisseeva" w:date="2020-10-05T19:43:00Z">
        <w:r w:rsidR="00185AE0">
          <w:rPr>
            <w:color w:val="000000"/>
          </w:rPr>
          <w:t>также</w:t>
        </w:r>
        <w:r w:rsidR="00185AE0" w:rsidRPr="004D4542">
          <w:rPr>
            <w:color w:val="000000"/>
          </w:rPr>
          <w:t xml:space="preserve"> </w:t>
        </w:r>
      </w:ins>
      <w:r w:rsidR="00D15F70" w:rsidRPr="004D4542">
        <w:rPr>
          <w:color w:val="000000"/>
        </w:rPr>
        <w:t>искусственный строитель</w:t>
      </w:r>
      <w:del w:id="481" w:author="Julie Elisseeva" w:date="2020-10-05T19:43:00Z">
        <w:r w:rsidR="00D15F70" w:rsidRPr="004D4542" w:rsidDel="00185AE0">
          <w:rPr>
            <w:color w:val="000000"/>
          </w:rPr>
          <w:delText xml:space="preserve"> и</w:delText>
        </w:r>
      </w:del>
      <w:ins w:id="482" w:author="Julie Elisseeva" w:date="2020-10-05T19:43:00Z">
        <w:r w:rsidR="00185AE0">
          <w:rPr>
            <w:color w:val="000000"/>
          </w:rPr>
          <w:t>,</w:t>
        </w:r>
      </w:ins>
      <w:r w:rsidR="00D15F70" w:rsidRPr="004D4542">
        <w:rPr>
          <w:color w:val="000000"/>
        </w:rPr>
        <w:t xml:space="preserve"> </w:t>
      </w:r>
      <w:ins w:id="483" w:author="Julie Elisseeva" w:date="2020-10-05T19:43:00Z">
        <w:r w:rsidR="00185AE0">
          <w:rPr>
            <w:color w:val="000000"/>
          </w:rPr>
          <w:t xml:space="preserve">искусственные </w:t>
        </w:r>
      </w:ins>
      <w:r w:rsidR="00D15F70" w:rsidRPr="004D4542">
        <w:rPr>
          <w:color w:val="000000"/>
        </w:rPr>
        <w:t>уборщики мусора и контроллеры погоды, в роли которых будут в</w:t>
      </w:r>
      <w:r w:rsidRPr="004D4542">
        <w:rPr>
          <w:color w:val="000000"/>
        </w:rPr>
        <w:t xml:space="preserve">ыступать </w:t>
      </w:r>
      <w:del w:id="484" w:author="Julie Elisseeva" w:date="2020-10-05T19:43:00Z">
        <w:r w:rsidRPr="004D4542" w:rsidDel="00185AE0">
          <w:rPr>
            <w:color w:val="000000"/>
          </w:rPr>
          <w:delText xml:space="preserve">все те же </w:delText>
        </w:r>
      </w:del>
      <w:proofErr w:type="spellStart"/>
      <w:r w:rsidRPr="004D4542">
        <w:rPr>
          <w:color w:val="000000"/>
        </w:rPr>
        <w:t>нанороботы</w:t>
      </w:r>
      <w:proofErr w:type="spellEnd"/>
      <w:r w:rsidR="00D15F70" w:rsidRPr="004D4542">
        <w:rPr>
          <w:color w:val="000000"/>
        </w:rPr>
        <w:t>.</w:t>
      </w:r>
    </w:p>
    <w:p w14:paraId="3CA99E0E" w14:textId="3E63013D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85" w:author="Julie Elisseeva" w:date="2020-10-05T19:44:00Z"/>
          <w:color w:val="000000"/>
        </w:rPr>
      </w:pPr>
    </w:p>
    <w:p w14:paraId="522142D2" w14:textId="77335274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86" w:author="Julie Elisseeva" w:date="2020-10-05T19:44:00Z"/>
          <w:color w:val="000000"/>
        </w:rPr>
      </w:pPr>
    </w:p>
    <w:p w14:paraId="610D53EB" w14:textId="06EF2F6B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87" w:author="Julie Elisseeva" w:date="2020-10-05T19:44:00Z"/>
          <w:color w:val="000000"/>
        </w:rPr>
      </w:pPr>
    </w:p>
    <w:p w14:paraId="57595236" w14:textId="20FAD857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88" w:author="Julie Elisseeva" w:date="2020-10-05T19:44:00Z"/>
          <w:color w:val="000000"/>
        </w:rPr>
      </w:pPr>
    </w:p>
    <w:p w14:paraId="18B3B46A" w14:textId="524A4B7C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89" w:author="Julie Elisseeva" w:date="2020-10-05T19:44:00Z"/>
          <w:color w:val="000000"/>
        </w:rPr>
      </w:pPr>
    </w:p>
    <w:p w14:paraId="411D1555" w14:textId="073EB1A3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0" w:author="Julie Elisseeva" w:date="2020-10-05T19:44:00Z"/>
          <w:color w:val="000000"/>
        </w:rPr>
      </w:pPr>
    </w:p>
    <w:p w14:paraId="13C83B05" w14:textId="0B3168AD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1" w:author="Julie Elisseeva" w:date="2020-10-05T19:44:00Z"/>
          <w:color w:val="000000"/>
        </w:rPr>
      </w:pPr>
    </w:p>
    <w:p w14:paraId="038CD9D4" w14:textId="018959A4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2" w:author="Julie Elisseeva" w:date="2020-10-05T19:44:00Z"/>
          <w:color w:val="000000"/>
        </w:rPr>
      </w:pPr>
    </w:p>
    <w:p w14:paraId="4D8D5788" w14:textId="0D40A32D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3" w:author="Julie Elisseeva" w:date="2020-10-05T19:44:00Z"/>
          <w:color w:val="000000"/>
        </w:rPr>
      </w:pPr>
    </w:p>
    <w:p w14:paraId="4263DB1E" w14:textId="03C0AA7A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4" w:author="Julie Elisseeva" w:date="2020-10-05T19:44:00Z"/>
          <w:color w:val="000000"/>
        </w:rPr>
      </w:pPr>
    </w:p>
    <w:p w14:paraId="0BD9D828" w14:textId="1158C0FC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5" w:author="Julie Elisseeva" w:date="2020-10-05T19:44:00Z"/>
          <w:color w:val="000000"/>
        </w:rPr>
      </w:pPr>
    </w:p>
    <w:p w14:paraId="3F462A3B" w14:textId="14F0374A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6" w:author="Julie Elisseeva" w:date="2020-10-05T19:44:00Z"/>
          <w:color w:val="000000"/>
        </w:rPr>
      </w:pPr>
    </w:p>
    <w:p w14:paraId="01CF0004" w14:textId="5E85C266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7" w:author="Julie Elisseeva" w:date="2020-10-05T19:44:00Z"/>
          <w:color w:val="000000"/>
        </w:rPr>
      </w:pPr>
    </w:p>
    <w:p w14:paraId="7D40401D" w14:textId="4C7FA134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8" w:author="Julie Elisseeva" w:date="2020-10-05T19:44:00Z"/>
          <w:color w:val="000000"/>
        </w:rPr>
      </w:pPr>
    </w:p>
    <w:p w14:paraId="24E88E40" w14:textId="57581777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499" w:author="Julie Elisseeva" w:date="2020-10-05T19:44:00Z"/>
          <w:color w:val="000000"/>
        </w:rPr>
      </w:pPr>
    </w:p>
    <w:p w14:paraId="08A60572" w14:textId="69890652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500" w:author="Julie Elisseeva" w:date="2020-10-05T19:44:00Z"/>
          <w:color w:val="000000"/>
        </w:rPr>
      </w:pPr>
    </w:p>
    <w:p w14:paraId="642B91DF" w14:textId="48C46CAD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501" w:author="Julie Elisseeva" w:date="2020-10-05T19:44:00Z"/>
          <w:color w:val="000000"/>
        </w:rPr>
      </w:pPr>
    </w:p>
    <w:p w14:paraId="7687FF56" w14:textId="328A107A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502" w:author="Julie Elisseeva" w:date="2020-10-05T19:44:00Z"/>
          <w:color w:val="000000"/>
        </w:rPr>
      </w:pPr>
    </w:p>
    <w:p w14:paraId="5A5B7296" w14:textId="75A6D3CF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503" w:author="Julie Elisseeva" w:date="2020-10-05T19:44:00Z"/>
          <w:color w:val="000000"/>
        </w:rPr>
      </w:pPr>
    </w:p>
    <w:p w14:paraId="0147D783" w14:textId="1C18B4F2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504" w:author="Julie Elisseeva" w:date="2020-10-05T19:44:00Z"/>
          <w:color w:val="000000"/>
        </w:rPr>
      </w:pPr>
    </w:p>
    <w:p w14:paraId="3C236919" w14:textId="7AE26E6B" w:rsidR="002A1EF9" w:rsidRPr="004D4542" w:rsidDel="00185AE0" w:rsidRDefault="002A1EF9" w:rsidP="004D4542">
      <w:pPr>
        <w:pStyle w:val="a3"/>
        <w:spacing w:line="360" w:lineRule="auto"/>
        <w:ind w:firstLine="709"/>
        <w:jc w:val="both"/>
        <w:rPr>
          <w:del w:id="505" w:author="Julie Elisseeva" w:date="2020-10-05T19:44:00Z"/>
          <w:color w:val="000000"/>
        </w:rPr>
      </w:pPr>
    </w:p>
    <w:p w14:paraId="3583B9E1" w14:textId="77777777" w:rsidR="002A1EF9" w:rsidRPr="004D4542" w:rsidRDefault="002A1EF9" w:rsidP="004D4542">
      <w:pPr>
        <w:pStyle w:val="a3"/>
        <w:spacing w:line="360" w:lineRule="auto"/>
        <w:ind w:firstLine="709"/>
        <w:jc w:val="both"/>
        <w:rPr>
          <w:color w:val="000000"/>
        </w:rPr>
      </w:pPr>
    </w:p>
    <w:p w14:paraId="197EAADB" w14:textId="77777777" w:rsidR="00F41DE5" w:rsidRPr="004D4542" w:rsidRDefault="00F41DE5" w:rsidP="004D45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41DE5" w:rsidRPr="004D4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e Elisseeva">
    <w15:presenceInfo w15:providerId="Windows Live" w15:userId="89fd127a2954bd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19E"/>
    <w:rsid w:val="000332BD"/>
    <w:rsid w:val="000364B5"/>
    <w:rsid w:val="00092BC2"/>
    <w:rsid w:val="000C3678"/>
    <w:rsid w:val="0017719E"/>
    <w:rsid w:val="00185AE0"/>
    <w:rsid w:val="001D2655"/>
    <w:rsid w:val="002540FB"/>
    <w:rsid w:val="002A1EF9"/>
    <w:rsid w:val="002C32B5"/>
    <w:rsid w:val="003A4DBE"/>
    <w:rsid w:val="004D4542"/>
    <w:rsid w:val="00551CED"/>
    <w:rsid w:val="005B066E"/>
    <w:rsid w:val="005E2D0F"/>
    <w:rsid w:val="0060665F"/>
    <w:rsid w:val="007B357E"/>
    <w:rsid w:val="007C28A9"/>
    <w:rsid w:val="007E3D9E"/>
    <w:rsid w:val="008A44D1"/>
    <w:rsid w:val="008A4FC3"/>
    <w:rsid w:val="00A03B7C"/>
    <w:rsid w:val="00A47A32"/>
    <w:rsid w:val="00AC0268"/>
    <w:rsid w:val="00BE5FC4"/>
    <w:rsid w:val="00C14FFA"/>
    <w:rsid w:val="00C81CF5"/>
    <w:rsid w:val="00C86F27"/>
    <w:rsid w:val="00CB052A"/>
    <w:rsid w:val="00CB6A07"/>
    <w:rsid w:val="00CF3B49"/>
    <w:rsid w:val="00D15F70"/>
    <w:rsid w:val="00D40EF7"/>
    <w:rsid w:val="00E453AF"/>
    <w:rsid w:val="00E53669"/>
    <w:rsid w:val="00F2394E"/>
    <w:rsid w:val="00F41DE5"/>
    <w:rsid w:val="00F8431F"/>
    <w:rsid w:val="00F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F89"/>
  <w15:docId w15:val="{AFA2615D-3ED3-400E-8BDB-F210E335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4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3130</Words>
  <Characters>17846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Julie Elisseeva</cp:lastModifiedBy>
  <cp:revision>4</cp:revision>
  <dcterms:created xsi:type="dcterms:W3CDTF">2020-09-30T13:05:00Z</dcterms:created>
  <dcterms:modified xsi:type="dcterms:W3CDTF">2020-10-05T15:44:00Z</dcterms:modified>
</cp:coreProperties>
</file>