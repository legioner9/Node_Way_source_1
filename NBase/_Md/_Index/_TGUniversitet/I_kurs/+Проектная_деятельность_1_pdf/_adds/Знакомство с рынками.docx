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D9682C" w14:textId="77777777" w:rsidR="0078513B" w:rsidRPr="00F134BC" w:rsidRDefault="003C246D" w:rsidP="00F134BC">
      <w:pPr>
        <w:pStyle w:val="10"/>
        <w:spacing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34BC">
        <w:rPr>
          <w:rFonts w:ascii="Times New Roman" w:hAnsi="Times New Roman" w:cs="Times New Roman"/>
          <w:b/>
          <w:sz w:val="28"/>
          <w:szCs w:val="28"/>
        </w:rPr>
        <w:t>Знакомство с контекстом Национальной технологической инициативы</w:t>
      </w:r>
    </w:p>
    <w:p w14:paraId="3A7E24B2" w14:textId="77777777" w:rsidR="0078513B" w:rsidRPr="00F134BC" w:rsidRDefault="0078513B" w:rsidP="00F134BC">
      <w:pPr>
        <w:pStyle w:val="10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45289CC" w14:textId="31BB9E84" w:rsidR="00DC1059" w:rsidRPr="00F134BC" w:rsidRDefault="003C246D" w:rsidP="00F134BC">
      <w:pPr>
        <w:pStyle w:val="10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134BC">
        <w:rPr>
          <w:rFonts w:ascii="Times New Roman" w:hAnsi="Times New Roman" w:cs="Times New Roman"/>
          <w:sz w:val="28"/>
          <w:szCs w:val="28"/>
        </w:rPr>
        <w:t>Мы погрузимся в тематику высокотехнологичных проектов Национальной технологической инициативы</w:t>
      </w:r>
      <w:ins w:id="0" w:author="Julie Elisseeva" w:date="2020-10-05T17:49:00Z">
        <w:r w:rsidR="005B6497"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  <w:r w:rsidR="005B6497">
          <w:rPr>
            <w:rFonts w:ascii="Times New Roman" w:hAnsi="Times New Roman" w:cs="Times New Roman"/>
            <w:sz w:val="28"/>
            <w:szCs w:val="28"/>
          </w:rPr>
          <w:t>(НТИ)</w:t>
        </w:r>
      </w:ins>
      <w:r w:rsidRPr="00F134BC">
        <w:rPr>
          <w:rFonts w:ascii="Times New Roman" w:hAnsi="Times New Roman" w:cs="Times New Roman"/>
          <w:sz w:val="28"/>
          <w:szCs w:val="28"/>
        </w:rPr>
        <w:t xml:space="preserve">. Чтобы понимать, какой </w:t>
      </w:r>
      <w:del w:id="1" w:author="Julie Elisseeva" w:date="2020-10-05T17:49:00Z">
        <w:r w:rsidRPr="00F134BC" w:rsidDel="005B6497">
          <w:rPr>
            <w:rFonts w:ascii="Times New Roman" w:hAnsi="Times New Roman" w:cs="Times New Roman"/>
            <w:sz w:val="28"/>
            <w:szCs w:val="28"/>
          </w:rPr>
          <w:delText xml:space="preserve">в </w:delText>
        </w:r>
      </w:del>
      <w:ins w:id="2" w:author="Julie Elisseeva" w:date="2020-10-05T17:49:00Z">
        <w:r w:rsidR="005B6497" w:rsidRPr="00F134BC">
          <w:rPr>
            <w:rFonts w:ascii="Times New Roman" w:hAnsi="Times New Roman" w:cs="Times New Roman"/>
            <w:sz w:val="28"/>
            <w:szCs w:val="28"/>
          </w:rPr>
          <w:t>в</w:t>
        </w:r>
        <w:r w:rsidR="005B6497">
          <w:rPr>
            <w:rFonts w:ascii="Times New Roman" w:hAnsi="Times New Roman" w:cs="Times New Roman"/>
            <w:sz w:val="28"/>
            <w:szCs w:val="28"/>
          </w:rPr>
          <w:t> </w:t>
        </w:r>
      </w:ins>
      <w:r w:rsidRPr="00F134BC">
        <w:rPr>
          <w:rFonts w:ascii="Times New Roman" w:hAnsi="Times New Roman" w:cs="Times New Roman"/>
          <w:sz w:val="28"/>
          <w:szCs w:val="28"/>
        </w:rPr>
        <w:t>этом смысл, что такое НТИ,</w:t>
      </w:r>
      <w:r w:rsidR="00F134BC">
        <w:rPr>
          <w:rFonts w:ascii="Times New Roman" w:hAnsi="Times New Roman" w:cs="Times New Roman"/>
          <w:sz w:val="28"/>
          <w:szCs w:val="28"/>
        </w:rPr>
        <w:t xml:space="preserve"> как она устроена и зачем нужна</w:t>
      </w:r>
      <w:bookmarkStart w:id="3" w:name="_t2nh969r0gj9" w:colFirst="0" w:colLast="0"/>
      <w:bookmarkStart w:id="4" w:name="_7u47j4t1smq7" w:colFirst="0" w:colLast="0"/>
      <w:bookmarkEnd w:id="3"/>
      <w:bookmarkEnd w:id="4"/>
      <w:r w:rsidR="00F134BC">
        <w:rPr>
          <w:rFonts w:ascii="Times New Roman" w:hAnsi="Times New Roman" w:cs="Times New Roman"/>
          <w:sz w:val="28"/>
          <w:szCs w:val="28"/>
        </w:rPr>
        <w:t>, о</w:t>
      </w:r>
      <w:r w:rsidR="00532E66" w:rsidRPr="00F134BC">
        <w:rPr>
          <w:rFonts w:ascii="Times New Roman" w:hAnsi="Times New Roman" w:cs="Times New Roman"/>
          <w:sz w:val="28"/>
          <w:szCs w:val="28"/>
        </w:rPr>
        <w:t>знако</w:t>
      </w:r>
      <w:r w:rsidR="00F134BC">
        <w:rPr>
          <w:rFonts w:ascii="Times New Roman" w:hAnsi="Times New Roman" w:cs="Times New Roman"/>
          <w:sz w:val="28"/>
          <w:szCs w:val="28"/>
        </w:rPr>
        <w:t xml:space="preserve">мьтесь </w:t>
      </w:r>
      <w:del w:id="5" w:author="Julie Elisseeva" w:date="2020-10-05T17:49:00Z">
        <w:r w:rsidR="00F134BC" w:rsidDel="005B6497">
          <w:rPr>
            <w:rFonts w:ascii="Times New Roman" w:hAnsi="Times New Roman" w:cs="Times New Roman"/>
            <w:sz w:val="28"/>
            <w:szCs w:val="28"/>
          </w:rPr>
          <w:delText xml:space="preserve">с </w:delText>
        </w:r>
      </w:del>
      <w:ins w:id="6" w:author="Julie Elisseeva" w:date="2020-10-05T17:49:00Z">
        <w:r w:rsidR="005B6497">
          <w:rPr>
            <w:rFonts w:ascii="Times New Roman" w:hAnsi="Times New Roman" w:cs="Times New Roman"/>
            <w:sz w:val="28"/>
            <w:szCs w:val="28"/>
          </w:rPr>
          <w:t>с</w:t>
        </w:r>
        <w:r w:rsidR="005B6497">
          <w:rPr>
            <w:rFonts w:ascii="Times New Roman" w:hAnsi="Times New Roman" w:cs="Times New Roman"/>
            <w:sz w:val="28"/>
            <w:szCs w:val="28"/>
          </w:rPr>
          <w:t> </w:t>
        </w:r>
      </w:ins>
      <w:r w:rsidR="00F134BC">
        <w:rPr>
          <w:rFonts w:ascii="Times New Roman" w:hAnsi="Times New Roman" w:cs="Times New Roman"/>
          <w:sz w:val="28"/>
          <w:szCs w:val="28"/>
        </w:rPr>
        <w:t>кратким описанием рынков</w:t>
      </w:r>
      <w:ins w:id="7" w:author="Julie Elisseeva" w:date="2020-10-05T17:49:00Z">
        <w:r w:rsidR="005B6497">
          <w:rPr>
            <w:rFonts w:ascii="Times New Roman" w:hAnsi="Times New Roman" w:cs="Times New Roman"/>
            <w:sz w:val="28"/>
            <w:szCs w:val="28"/>
          </w:rPr>
          <w:t xml:space="preserve"> —</w:t>
        </w:r>
      </w:ins>
      <w:r w:rsidR="00532E66" w:rsidRPr="00F134BC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532E66" w:rsidRPr="00F134BC">
          <w:rPr>
            <w:rStyle w:val="aa"/>
            <w:rFonts w:ascii="Times New Roman" w:hAnsi="Times New Roman" w:cs="Times New Roman"/>
            <w:sz w:val="28"/>
            <w:szCs w:val="28"/>
          </w:rPr>
          <w:t>https://nti2035.ru/nti_new/</w:t>
        </w:r>
      </w:hyperlink>
      <w:ins w:id="8" w:author="Julie Elisseeva" w:date="2020-10-05T17:49:00Z">
        <w:r w:rsidR="005B6497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</w:ins>
    </w:p>
    <w:sectPr w:rsidR="00DC1059" w:rsidRPr="00F134BC" w:rsidSect="007851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8726C" w14:textId="77777777" w:rsidR="003A7E0B" w:rsidRDefault="003A7E0B" w:rsidP="0078513B">
      <w:pPr>
        <w:spacing w:line="240" w:lineRule="auto"/>
      </w:pPr>
      <w:r>
        <w:separator/>
      </w:r>
    </w:p>
  </w:endnote>
  <w:endnote w:type="continuationSeparator" w:id="0">
    <w:p w14:paraId="69031048" w14:textId="77777777" w:rsidR="003A7E0B" w:rsidRDefault="003A7E0B" w:rsidP="007851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5C204" w14:textId="77777777" w:rsidR="00D86C05" w:rsidRDefault="00D86C0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6B4CC" w14:textId="77777777" w:rsidR="00D86C05" w:rsidRDefault="00D86C05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806E7" w14:textId="77777777" w:rsidR="00D86C05" w:rsidRDefault="00D86C0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3BE29" w14:textId="77777777" w:rsidR="003A7E0B" w:rsidRDefault="003A7E0B" w:rsidP="0078513B">
      <w:pPr>
        <w:spacing w:line="240" w:lineRule="auto"/>
      </w:pPr>
      <w:r>
        <w:separator/>
      </w:r>
    </w:p>
  </w:footnote>
  <w:footnote w:type="continuationSeparator" w:id="0">
    <w:p w14:paraId="3A57C6EC" w14:textId="77777777" w:rsidR="003A7E0B" w:rsidRDefault="003A7E0B" w:rsidP="007851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685EF" w14:textId="77777777" w:rsidR="00D86C05" w:rsidRDefault="00D86C0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34467" w14:textId="77777777" w:rsidR="0078513B" w:rsidRDefault="0078513B">
    <w:pPr>
      <w:pStyle w:val="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4BFB4" w14:textId="77777777" w:rsidR="00D86C05" w:rsidRDefault="00D86C0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93295"/>
    <w:multiLevelType w:val="multilevel"/>
    <w:tmpl w:val="5FB64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EA77EF"/>
    <w:multiLevelType w:val="multilevel"/>
    <w:tmpl w:val="0CA69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ulie Elisseeva">
    <w15:presenceInfo w15:providerId="Windows Live" w15:userId="89fd127a2954bd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13B"/>
    <w:rsid w:val="000538D9"/>
    <w:rsid w:val="000B07C4"/>
    <w:rsid w:val="000C7659"/>
    <w:rsid w:val="001704E9"/>
    <w:rsid w:val="0021070C"/>
    <w:rsid w:val="00256450"/>
    <w:rsid w:val="002F4DA0"/>
    <w:rsid w:val="00357687"/>
    <w:rsid w:val="00372C1F"/>
    <w:rsid w:val="003A7E0B"/>
    <w:rsid w:val="003C246D"/>
    <w:rsid w:val="0051563F"/>
    <w:rsid w:val="00532E66"/>
    <w:rsid w:val="00541115"/>
    <w:rsid w:val="005745DF"/>
    <w:rsid w:val="005B6497"/>
    <w:rsid w:val="00654084"/>
    <w:rsid w:val="006E7B1F"/>
    <w:rsid w:val="0078513B"/>
    <w:rsid w:val="007E3BF3"/>
    <w:rsid w:val="007F1D9C"/>
    <w:rsid w:val="00867FA1"/>
    <w:rsid w:val="00926A8C"/>
    <w:rsid w:val="009D58F6"/>
    <w:rsid w:val="00AD2507"/>
    <w:rsid w:val="00B56AED"/>
    <w:rsid w:val="00B81450"/>
    <w:rsid w:val="00C83547"/>
    <w:rsid w:val="00CD5F18"/>
    <w:rsid w:val="00D86C05"/>
    <w:rsid w:val="00DC1059"/>
    <w:rsid w:val="00E3589C"/>
    <w:rsid w:val="00F134BC"/>
    <w:rsid w:val="00F21FAB"/>
    <w:rsid w:val="00F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F19154"/>
  <w15:docId w15:val="{E5804944-6DEA-4CBF-B997-4F518A5E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rsid w:val="0078513B"/>
    <w:pPr>
      <w:keepNext/>
      <w:keepLines/>
      <w:spacing w:before="400" w:after="120"/>
      <w:ind w:left="720" w:hanging="360"/>
      <w:outlineLvl w:val="0"/>
    </w:pPr>
    <w:rPr>
      <w:b/>
    </w:rPr>
  </w:style>
  <w:style w:type="paragraph" w:styleId="2">
    <w:name w:val="heading 2"/>
    <w:basedOn w:val="10"/>
    <w:next w:val="10"/>
    <w:rsid w:val="0078513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78513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78513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78513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78513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8513B"/>
  </w:style>
  <w:style w:type="table" w:customStyle="1" w:styleId="TableNormal">
    <w:name w:val="Table Normal"/>
    <w:rsid w:val="0078513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8513B"/>
    <w:pPr>
      <w:keepNext/>
      <w:keepLines/>
      <w:spacing w:after="60"/>
    </w:pPr>
    <w:rPr>
      <w:sz w:val="32"/>
      <w:szCs w:val="32"/>
    </w:rPr>
  </w:style>
  <w:style w:type="paragraph" w:styleId="a4">
    <w:name w:val="Subtitle"/>
    <w:basedOn w:val="10"/>
    <w:next w:val="10"/>
    <w:rsid w:val="0078513B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rsid w:val="0078513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8513B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8513B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AD25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D250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AD2507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"/>
    <w:rsid w:val="00256450"/>
    <w:rPr>
      <w:b/>
    </w:rPr>
  </w:style>
  <w:style w:type="character" w:customStyle="1" w:styleId="promo-tag-headnav-link">
    <w:name w:val="promo-tag-head__nav-link"/>
    <w:basedOn w:val="a0"/>
    <w:rsid w:val="00256450"/>
  </w:style>
  <w:style w:type="paragraph" w:styleId="ab">
    <w:name w:val="header"/>
    <w:basedOn w:val="a"/>
    <w:link w:val="ac"/>
    <w:uiPriority w:val="99"/>
    <w:unhideWhenUsed/>
    <w:rsid w:val="00D86C0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C05"/>
  </w:style>
  <w:style w:type="paragraph" w:styleId="ad">
    <w:name w:val="footer"/>
    <w:basedOn w:val="a"/>
    <w:link w:val="ae"/>
    <w:uiPriority w:val="99"/>
    <w:unhideWhenUsed/>
    <w:rsid w:val="00D86C0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C05"/>
  </w:style>
  <w:style w:type="character" w:styleId="af">
    <w:name w:val="FollowedHyperlink"/>
    <w:basedOn w:val="a0"/>
    <w:uiPriority w:val="99"/>
    <w:semiHidden/>
    <w:unhideWhenUsed/>
    <w:rsid w:val="00D86C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nti2035.ru/nti_new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Julie Elisseeva</cp:lastModifiedBy>
  <cp:revision>3</cp:revision>
  <dcterms:created xsi:type="dcterms:W3CDTF">2020-09-30T13:05:00Z</dcterms:created>
  <dcterms:modified xsi:type="dcterms:W3CDTF">2020-10-05T13:49:00Z</dcterms:modified>
</cp:coreProperties>
</file>