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DB468" w14:textId="77777777" w:rsidR="001741F5" w:rsidRPr="00B00916" w:rsidRDefault="001741F5" w:rsidP="00B009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916">
        <w:rPr>
          <w:rFonts w:ascii="Times New Roman" w:hAnsi="Times New Roman" w:cs="Times New Roman"/>
          <w:b/>
          <w:sz w:val="28"/>
          <w:szCs w:val="28"/>
        </w:rPr>
        <w:t>Материалы:</w:t>
      </w:r>
    </w:p>
    <w:p w14:paraId="496EDC29" w14:textId="6A3F1950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Агамирзян</w:t>
      </w:r>
      <w:proofErr w:type="spellEnd"/>
      <w:ins w:id="0" w:author="Julie Elisseeva" w:date="2020-10-06T13:25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</w:t>
      </w:r>
      <w:del w:id="1" w:author="Julie Elisseeva" w:date="2020-10-06T13:25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 xml:space="preserve"> </w:delText>
        </w:r>
      </w:del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Р. Третья промышленная </w:t>
      </w:r>
      <w:proofErr w:type="gramStart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революция</w:t>
      </w:r>
      <w:ins w:id="2" w:author="Julie Elisseeva" w:date="2020-10-06T13:25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начало. – </w:t>
      </w:r>
      <w:proofErr w:type="gramStart"/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ins w:id="3" w:author="Julie Elisseeva" w:date="2020-10-06T13:25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5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https://republic.ru/biz/1009644/</w:t>
        </w:r>
      </w:hyperlink>
    </w:p>
    <w:p w14:paraId="3D00FDB1" w14:textId="3FDF2E2B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ins w:id="4" w:author="Julie Elisseeva" w:date="2020-10-06T13:31:00Z">
        <w:r w:rsidR="00587671" w:rsidRPr="00B0091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Гордон</w:t>
        </w:r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</w:t>
        </w:r>
        <w:r w:rsidR="00587671" w:rsidRPr="00B0091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 Дж.</w:t>
      </w:r>
      <w:del w:id="5" w:author="Julie Elisseeva" w:date="2020-10-06T13:31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 xml:space="preserve"> Гордон.</w:delText>
        </w:r>
      </w:del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 с вершины. – 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ins w:id="6" w:author="Julie Elisseeva" w:date="2020-10-06T13:26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6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https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://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www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imf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org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external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russian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pubs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ft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fandd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/2016/06/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pdf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gordon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pdf</w:t>
        </w:r>
      </w:hyperlink>
    </w:p>
    <w:p w14:paraId="6A113F3F" w14:textId="61DC027D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del w:id="7" w:author="Julie Elisseeva" w:date="2020-10-06T13:27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 xml:space="preserve">Клаус </w:delText>
        </w:r>
      </w:del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Шваб</w:t>
      </w:r>
      <w:ins w:id="8" w:author="Julie Elisseeva" w:date="2020-10-06T13:27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К.</w:t>
        </w:r>
      </w:ins>
      <w:del w:id="9" w:author="Julie Elisseeva" w:date="2020-10-06T13:27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>.</w:delText>
        </w:r>
      </w:del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Четвертая промышленная революция</w:t>
      </w:r>
      <w:ins w:id="10" w:author="Julie Elisseeva" w:date="2020-10-06T13:27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/ Клаус Шваб. –</w:t>
        </w:r>
      </w:ins>
      <w:ins w:id="11" w:author="Julie Elisseeva" w:date="2020-10-06T13:29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gramStart"/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Москва</w:t>
        </w:r>
      </w:ins>
      <w:ins w:id="12" w:author="Julie Elisseeva" w:date="2020-10-06T13:30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:</w:t>
        </w:r>
      </w:ins>
      <w:proofErr w:type="gramEnd"/>
      <w:ins w:id="13" w:author="Julie Elisseeva" w:date="2020-10-06T13:27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ins>
      <w:proofErr w:type="spellStart"/>
      <w:ins w:id="14" w:author="Julie Elisseeva" w:date="2020-10-06T13:28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Эксмо</w:t>
        </w:r>
        <w:proofErr w:type="spellEnd"/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2016. – 208 с.</w:t>
        </w:r>
      </w:ins>
      <w:del w:id="15" w:author="Julie Elisseeva" w:date="2020-10-06T13:27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>.</w:delText>
        </w:r>
      </w:del>
    </w:p>
    <w:p w14:paraId="32B44CD2" w14:textId="62106282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Погребинская</w:t>
      </w:r>
      <w:ins w:id="16" w:author="Julie Elisseeva" w:date="2020-10-06T13:26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В.А. Вторая промышленная революция. – 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7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https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://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cyberleninka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ru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article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n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/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vtoraya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-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promyshlennaya</w:t>
        </w:r>
        <w:proofErr w:type="spellEnd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-</w:t>
        </w:r>
        <w:proofErr w:type="spellStart"/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revolyutsiya</w:t>
        </w:r>
        <w:proofErr w:type="spellEnd"/>
      </w:hyperlink>
    </w:p>
    <w:p w14:paraId="49F3F492" w14:textId="299FFBE1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Щедровицкий</w:t>
      </w:r>
      <w:ins w:id="17" w:author="Julie Elisseeva" w:date="2020-10-06T13:26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П.Г.</w:t>
      </w:r>
      <w:del w:id="18" w:author="Julie Elisseeva" w:date="2020-10-06T13:30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>.</w:delText>
        </w:r>
      </w:del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Новая промышленная революция уже произошла. – URL: </w:t>
      </w:r>
      <w:hyperlink r:id="rId8" w:tgtFrame="_blank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https://docplaye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r</w:t>
        </w:r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.ru/33593508-Novaya-promyshlennaya-revolyuciya-uzhe-proizoshla.html</w:t>
        </w:r>
      </w:hyperlink>
    </w:p>
    <w:p w14:paraId="2EFA6E8A" w14:textId="77777777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цифры возгорится пламя. – 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9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https://www.kommersant.ru/doc/2912212</w:t>
        </w:r>
      </w:hyperlink>
    </w:p>
    <w:p w14:paraId="586F7461" w14:textId="24E08A0F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Новая технологическая </w:t>
      </w:r>
      <w:proofErr w:type="gramStart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революция</w:t>
      </w:r>
      <w:ins w:id="19" w:author="Julie Elisseeva" w:date="2020-10-06T13:30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вызовы и возможности</w:t>
      </w:r>
      <w:del w:id="20" w:author="Julie Elisseeva" w:date="2020-10-06T13:30:00Z">
        <w:r w:rsidRPr="00B00916" w:rsidDel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delText>: </w:delText>
        </w:r>
      </w:del>
      <w:ins w:id="21" w:author="Julie Elisseeva" w:date="2020-10-06T13:30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– </w:t>
        </w:r>
        <w:r w:rsidR="00587671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URL</w:t>
        </w:r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:</w:t>
        </w:r>
        <w:r w:rsidR="00587671" w:rsidRPr="00B0091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ins>
      <w:hyperlink r:id="rId10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https://csr.ru/wp-content/uploads/2017/10/novaya-tehnologicheskaya-revolutsiya-2017-10-13.pdf</w:t>
        </w:r>
      </w:hyperlink>
    </w:p>
    <w:p w14:paraId="46D09BAF" w14:textId="77777777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Промышленная революция. – 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11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https://postnauka.ru/faq/48275</w:t>
        </w:r>
      </w:hyperlink>
    </w:p>
    <w:p w14:paraId="4BF1585F" w14:textId="4DF523B3" w:rsidR="001741F5" w:rsidRPr="00B00916" w:rsidRDefault="001741F5" w:rsidP="00B0091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Россия </w:t>
      </w:r>
      <w:proofErr w:type="gramStart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4.0</w:t>
      </w:r>
      <w:ins w:id="22" w:author="Julie Elisseeva" w:date="2020-10-06T13:30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четвертая промышленная революция как стимул глобальной конкурентоспособности. –</w:t>
      </w:r>
      <w:ins w:id="23" w:author="Julie Elisseeva" w:date="2020-10-06T13:30:00Z">
        <w:r w:rsidR="005876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</w:ins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009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00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12" w:history="1">
        <w:r w:rsidRPr="00B0091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http://tass.ru/pmef-2017/articles/4277607</w:t>
        </w:r>
      </w:hyperlink>
    </w:p>
    <w:p w14:paraId="04D81F83" w14:textId="77777777" w:rsidR="004D65EF" w:rsidRPr="00B00916" w:rsidRDefault="004D65EF" w:rsidP="0058767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pPrChange w:id="24" w:author="Julie Elisseeva" w:date="2020-10-06T13:31:00Z">
          <w:pPr>
            <w:spacing w:after="0" w:line="360" w:lineRule="auto"/>
            <w:ind w:firstLine="709"/>
            <w:contextualSpacing/>
          </w:pPr>
        </w:pPrChange>
      </w:pPr>
    </w:p>
    <w:sectPr w:rsidR="004D65EF" w:rsidRPr="00B00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206B2"/>
    <w:multiLevelType w:val="multilevel"/>
    <w:tmpl w:val="EFE2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e Elisseeva">
    <w15:presenceInfo w15:providerId="Windows Live" w15:userId="89fd127a2954b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B03"/>
    <w:rsid w:val="001741F5"/>
    <w:rsid w:val="003A3B03"/>
    <w:rsid w:val="004D65EF"/>
    <w:rsid w:val="00587671"/>
    <w:rsid w:val="00A6253C"/>
    <w:rsid w:val="00B00916"/>
    <w:rsid w:val="00F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FC80"/>
  <w15:docId w15:val="{C25246FE-25B3-4966-A81A-83EB981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1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ru/33593508-Novaya-promyshlennaya-revolyuciya-uzhe-proizoshl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vtoraya-promyshlennaya-revolyutsiya" TargetMode="External"/><Relationship Id="rId12" Type="http://schemas.openxmlformats.org/officeDocument/2006/relationships/hyperlink" Target="http://tass.ru/pmef-2017/articles/42776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f.org/external/russian/pubs/ft/fandd/2016/06/pdf/gordon.pdf" TargetMode="External"/><Relationship Id="rId11" Type="http://schemas.openxmlformats.org/officeDocument/2006/relationships/hyperlink" Target="https://postnauka.ru/faq/48275" TargetMode="External"/><Relationship Id="rId5" Type="http://schemas.openxmlformats.org/officeDocument/2006/relationships/hyperlink" Target="https://republic.ru/biz/100964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r.ru/wp-content/uploads/2017/10/novaya-tehnologicheskaya-revolutsiya-2017-10-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mersant.ru/doc/2912212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Карцева</dc:creator>
  <cp:lastModifiedBy>Julie Elisseeva</cp:lastModifiedBy>
  <cp:revision>3</cp:revision>
  <dcterms:created xsi:type="dcterms:W3CDTF">2020-09-30T13:04:00Z</dcterms:created>
  <dcterms:modified xsi:type="dcterms:W3CDTF">2020-10-06T09:32:00Z</dcterms:modified>
</cp:coreProperties>
</file>