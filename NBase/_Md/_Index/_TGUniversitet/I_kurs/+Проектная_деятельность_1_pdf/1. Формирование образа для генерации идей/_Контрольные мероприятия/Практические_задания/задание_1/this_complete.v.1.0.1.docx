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D359F" w14:textId="77777777" w:rsidR="00BE4023" w:rsidRDefault="00396D1C" w:rsidP="00BE4023">
      <w:pPr>
        <w:pStyle w:val="1"/>
        <w:spacing w:line="360" w:lineRule="auto"/>
      </w:pPr>
      <w:r>
        <w:t>Практическое</w:t>
      </w:r>
      <w:r w:rsidR="00BE4023" w:rsidRPr="00762E1D">
        <w:t xml:space="preserve"> задание </w:t>
      </w:r>
      <w:r w:rsidR="00C907B4">
        <w:t>1</w:t>
      </w:r>
    </w:p>
    <w:p w14:paraId="7B8EDA97" w14:textId="77777777" w:rsidR="00474C37" w:rsidRPr="00474C37" w:rsidRDefault="00474C37" w:rsidP="00474C37">
      <w:pPr>
        <w:rPr>
          <w:rFonts w:ascii="Times New Roman" w:hAnsi="Times New Roman" w:cs="Times New Roman"/>
          <w:sz w:val="28"/>
          <w:szCs w:val="28"/>
        </w:rPr>
      </w:pPr>
      <w:r w:rsidRPr="00474C37">
        <w:rPr>
          <w:rFonts w:ascii="Times New Roman" w:hAnsi="Times New Roman" w:cs="Times New Roman"/>
          <w:sz w:val="28"/>
          <w:szCs w:val="28"/>
        </w:rPr>
        <w:t>Тема 1. Формирование образа для генерации идей</w:t>
      </w:r>
    </w:p>
    <w:p w14:paraId="3264DE26" w14:textId="77777777" w:rsidR="004A45AF" w:rsidRPr="00762E1D" w:rsidRDefault="004A45AF" w:rsidP="004A45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AB250E" w14:textId="77777777" w:rsidR="004A45AF" w:rsidRPr="00A87592" w:rsidRDefault="00474C37" w:rsidP="004A45A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="00E13398" w:rsidRPr="00E13398">
        <w:rPr>
          <w:rFonts w:ascii="Times New Roman" w:hAnsi="Times New Roman"/>
          <w:bCs/>
          <w:sz w:val="28"/>
          <w:szCs w:val="28"/>
        </w:rPr>
        <w:t>Приведите 5 примеров всемирно известных идей (в рамках тематики вашей профессии), получивших популярность за последние 5 лет.</w:t>
      </w:r>
      <w:r w:rsidR="00A87592" w:rsidRPr="00A87592">
        <w:rPr>
          <w:rFonts w:ascii="Times New Roman" w:hAnsi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1.</w:t>
      </w:r>
    </w:p>
    <w:p w14:paraId="5AB96E57" w14:textId="77777777" w:rsidR="00BE4023" w:rsidRDefault="00BE4023" w:rsidP="00BE4023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16CADACC" w14:textId="77777777" w:rsidR="00D67388" w:rsidRDefault="004A45AF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1 </w:t>
      </w:r>
    </w:p>
    <w:p w14:paraId="7F3879C1" w14:textId="77777777" w:rsidR="004A45AF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Всемирно известные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2946"/>
        <w:gridCol w:w="1654"/>
        <w:gridCol w:w="1891"/>
        <w:gridCol w:w="2687"/>
      </w:tblGrid>
      <w:tr w:rsidR="00E13398" w:rsidRPr="004D3249" w14:paraId="314AB75D" w14:textId="77777777" w:rsidTr="001C21C5">
        <w:tc>
          <w:tcPr>
            <w:tcW w:w="3020" w:type="dxa"/>
          </w:tcPr>
          <w:p w14:paraId="34A3E36A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</w:t>
            </w:r>
          </w:p>
        </w:tc>
        <w:tc>
          <w:tcPr>
            <w:tcW w:w="1661" w:type="dxa"/>
          </w:tcPr>
          <w:p w14:paraId="0E582E8E" w14:textId="77777777" w:rsidR="00E13398" w:rsidRPr="00E13398" w:rsidRDefault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Начало разработки (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>ука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зать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год)</w:t>
            </w:r>
          </w:p>
        </w:tc>
        <w:tc>
          <w:tcPr>
            <w:tcW w:w="1693" w:type="dxa"/>
          </w:tcPr>
          <w:p w14:paraId="67FEB74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Пик популярности (указать год)</w:t>
            </w:r>
          </w:p>
        </w:tc>
        <w:tc>
          <w:tcPr>
            <w:tcW w:w="2804" w:type="dxa"/>
          </w:tcPr>
          <w:p w14:paraId="31CA19C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Суть идеи</w:t>
            </w:r>
          </w:p>
        </w:tc>
      </w:tr>
      <w:tr w:rsidR="00E13398" w:rsidRPr="004D3249" w14:paraId="688DB455" w14:textId="77777777" w:rsidTr="001C21C5">
        <w:tc>
          <w:tcPr>
            <w:tcW w:w="3020" w:type="dxa"/>
          </w:tcPr>
          <w:p w14:paraId="1A6931BF" w14:textId="2BC93338" w:rsidR="00E13398" w:rsidRPr="00695FEB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0" w:author="Ric Ric" w:date="2021-04-13T00:37:00Z">
              <w:r w:rsidRPr="00695FEB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" w:author="Ric Ric" w:date="2021-04-13T01:13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5G</w:t>
              </w:r>
            </w:ins>
          </w:p>
        </w:tc>
        <w:tc>
          <w:tcPr>
            <w:tcW w:w="1661" w:type="dxa"/>
          </w:tcPr>
          <w:p w14:paraId="50A6206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1035520E" w14:textId="23CA6B13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" w:author="Ric Ric" w:date="2021-04-13T00:37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3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2015</w:t>
              </w:r>
            </w:ins>
          </w:p>
        </w:tc>
        <w:tc>
          <w:tcPr>
            <w:tcW w:w="2804" w:type="dxa"/>
          </w:tcPr>
          <w:p w14:paraId="68999FA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2C68EFF" w14:textId="77777777" w:rsidTr="001C21C5">
        <w:tc>
          <w:tcPr>
            <w:tcW w:w="3020" w:type="dxa"/>
          </w:tcPr>
          <w:p w14:paraId="1F4C20B5" w14:textId="3B17DF88" w:rsidR="00E13398" w:rsidRPr="004760DE" w:rsidRDefault="00827489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" w:author="Ric Ric" w:date="2021-04-13T00:37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интернет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7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8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вещей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9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0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 xml:space="preserve"> (IoT)</w:t>
              </w:r>
            </w:ins>
          </w:p>
        </w:tc>
        <w:tc>
          <w:tcPr>
            <w:tcW w:w="1661" w:type="dxa"/>
          </w:tcPr>
          <w:p w14:paraId="468F94F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0D51F5EA" w14:textId="4A9907BA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1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2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1C53B80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F4AF58D" w14:textId="77777777" w:rsidTr="001C21C5">
        <w:tc>
          <w:tcPr>
            <w:tcW w:w="3020" w:type="dxa"/>
          </w:tcPr>
          <w:p w14:paraId="2668B2EA" w14:textId="247EFDD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3" w:author="Ric Ric" w:date="2021-04-13T00:40:00Z"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4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«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5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биткоин</w:t>
              </w:r>
              <w:r w:rsidRPr="004760DE">
                <w:rPr>
                  <w:rFonts w:ascii="Times New Roman" w:eastAsia="Pragmata Pro Mono Regular" w:hAnsi="Times New Roman" w:cs="Calibri" w:hint="eastAsia"/>
                  <w:color w:val="333333"/>
                  <w:sz w:val="28"/>
                  <w:szCs w:val="28"/>
                  <w:shd w:val="clear" w:color="auto" w:fill="FFFFFF"/>
                  <w:rPrChange w:id="16" w:author="Ric Ric" w:date="2021-04-13T01:12:00Z">
                    <w:rPr>
                      <w:rFonts w:ascii="Pragmata Pro Mono Regular" w:eastAsia="Pragmata Pro Mono Regular" w:hAnsi="Pragmata Pro Mono Regular" w:cs="Pragmata Pro Mono Regular" w:hint="eastAsia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»</w:t>
              </w:r>
            </w:ins>
          </w:p>
        </w:tc>
        <w:tc>
          <w:tcPr>
            <w:tcW w:w="1661" w:type="dxa"/>
          </w:tcPr>
          <w:p w14:paraId="19A492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5995FE83" w14:textId="1728A6E6" w:rsidR="00E13398" w:rsidRPr="004760DE" w:rsidRDefault="00AA126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7" w:author="Ric Ric" w:date="2021-04-13T00:40:00Z">
              <w:r w:rsidRPr="004760DE">
                <w:rPr>
                  <w:rFonts w:ascii="Times New Roman" w:eastAsia="Pragmata Pro Mono Regular" w:hAnsi="Times New Roman" w:cs="Calibri"/>
                  <w:color w:val="333333"/>
                  <w:sz w:val="28"/>
                  <w:szCs w:val="28"/>
                  <w:shd w:val="clear" w:color="auto" w:fill="FFFFFF"/>
                  <w:rPrChange w:id="18" w:author="Ric Ric" w:date="2021-04-13T01:12:00Z">
                    <w:rPr>
                      <w:rFonts w:ascii="Pragmata Pro Mono Regular" w:eastAsia="Pragmata Pro Mono Regular" w:hAnsi="Pragmata Pro Mono Regular" w:cs="Pragmata Pro Mono Regular"/>
                      <w:color w:val="333333"/>
                      <w:sz w:val="23"/>
                      <w:szCs w:val="23"/>
                      <w:shd w:val="clear" w:color="auto" w:fill="FFFFFF"/>
                    </w:rPr>
                  </w:rPrChange>
                </w:rPr>
                <w:t>2017</w:t>
              </w:r>
            </w:ins>
          </w:p>
        </w:tc>
        <w:tc>
          <w:tcPr>
            <w:tcW w:w="2804" w:type="dxa"/>
          </w:tcPr>
          <w:p w14:paraId="6A51CDA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F5A64E7" w14:textId="77777777" w:rsidTr="001C21C5">
        <w:tc>
          <w:tcPr>
            <w:tcW w:w="3020" w:type="dxa"/>
          </w:tcPr>
          <w:p w14:paraId="59BB0E6B" w14:textId="645161FF" w:rsidR="00E13398" w:rsidRPr="00E13398" w:rsidRDefault="00C45431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19" w:author="Ric Ric" w:date="2021-04-13T01:09:00Z">
              <w:r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  <w:ins w:id="20" w:author="Ric Ric" w:date="2021-04-13T01:11:00Z">
              <w:r w:rsidR="004760DE" w:rsidRPr="004760DE">
                <w:rPr>
                  <w:rFonts w:ascii="Times New Roman" w:hAnsi="Times New Roman"/>
                  <w:sz w:val="28"/>
                  <w:szCs w:val="28"/>
                </w:rPr>
                <w:t>Голосовые помощники</w:t>
              </w:r>
            </w:ins>
          </w:p>
        </w:tc>
        <w:tc>
          <w:tcPr>
            <w:tcW w:w="1661" w:type="dxa"/>
          </w:tcPr>
          <w:p w14:paraId="782503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F0F9CA6" w14:textId="61634C41" w:rsidR="00E13398" w:rsidRPr="00E13398" w:rsidRDefault="0092399F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1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2017</w:t>
              </w:r>
            </w:ins>
          </w:p>
        </w:tc>
        <w:tc>
          <w:tcPr>
            <w:tcW w:w="2804" w:type="dxa"/>
          </w:tcPr>
          <w:p w14:paraId="54F969B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F95697A" w14:textId="77777777" w:rsidTr="001C21C5">
        <w:tc>
          <w:tcPr>
            <w:tcW w:w="3020" w:type="dxa"/>
          </w:tcPr>
          <w:p w14:paraId="49DDEBAD" w14:textId="5B35977A" w:rsidR="00E13398" w:rsidRPr="00E13398" w:rsidRDefault="007F1654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2" w:author="Ric Ric" w:date="2021-04-13T01:16:00Z">
              <w:r w:rsidRPr="007F1654">
                <w:rPr>
                  <w:rFonts w:ascii="Times New Roman" w:hAnsi="Times New Roman"/>
                  <w:sz w:val="28"/>
                  <w:szCs w:val="28"/>
                </w:rPr>
                <w:t>Виртуальная реальность</w:t>
              </w:r>
            </w:ins>
          </w:p>
        </w:tc>
        <w:tc>
          <w:tcPr>
            <w:tcW w:w="1661" w:type="dxa"/>
          </w:tcPr>
          <w:p w14:paraId="61A72C2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6554D77C" w14:textId="57A34C9B" w:rsidR="00E13398" w:rsidRPr="007F1654" w:rsidRDefault="007F1654" w:rsidP="001C21C5">
            <w:pPr>
              <w:rPr>
                <w:rFonts w:ascii="Times New Roman" w:hAnsi="Times New Roman"/>
                <w:sz w:val="28"/>
                <w:szCs w:val="28"/>
                <w:lang w:val="en-US"/>
                <w:rPrChange w:id="23" w:author="Ric Ric" w:date="2021-04-13T01:16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24" w:author="Ric Ric" w:date="2021-04-13T01:16:00Z">
              <w:r w:rsidRPr="002B1591"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</w:rPr>
                <w:t>201</w:t>
              </w:r>
              <w:r>
                <w:rPr>
                  <w:rFonts w:ascii="Times New Roman" w:eastAsia="Pragmata Pro Mono Regular" w:hAnsi="Times New Roman"/>
                  <w:color w:val="333333"/>
                  <w:sz w:val="28"/>
                  <w:szCs w:val="28"/>
                  <w:shd w:val="clear" w:color="auto" w:fill="FFFFFF"/>
                  <w:lang w:val="en-US"/>
                </w:rPr>
                <w:t>5</w:t>
              </w:r>
            </w:ins>
          </w:p>
        </w:tc>
        <w:tc>
          <w:tcPr>
            <w:tcW w:w="2804" w:type="dxa"/>
          </w:tcPr>
          <w:p w14:paraId="02DBA6A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DDF58F9" w14:textId="77777777" w:rsidTr="001C21C5">
        <w:tc>
          <w:tcPr>
            <w:tcW w:w="3020" w:type="dxa"/>
          </w:tcPr>
          <w:p w14:paraId="61FC3D1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24C1A9E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49FBC0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6EFCA8A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4B74820" w14:textId="77777777" w:rsidTr="001C21C5">
        <w:tc>
          <w:tcPr>
            <w:tcW w:w="3020" w:type="dxa"/>
          </w:tcPr>
          <w:p w14:paraId="2C6532C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4159F2E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93" w:type="dxa"/>
          </w:tcPr>
          <w:p w14:paraId="32C876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04" w:type="dxa"/>
          </w:tcPr>
          <w:p w14:paraId="4F719D9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1656DC27" w14:textId="77777777" w:rsidR="004A45AF" w:rsidRDefault="004A45AF" w:rsidP="004A45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D48868F" w14:textId="77777777" w:rsidR="00691C87" w:rsidRDefault="00474C37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Ответив на вопрос «</w:t>
      </w:r>
      <w:r w:rsidR="00D67388">
        <w:rPr>
          <w:rFonts w:ascii="Times New Roman" w:hAnsi="Times New Roman" w:cs="Times New Roman"/>
          <w:bCs/>
          <w:sz w:val="28"/>
          <w:szCs w:val="28"/>
        </w:rPr>
        <w:t>О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ткуда взять проблему</w:t>
      </w:r>
      <w:r w:rsidR="00D67388">
        <w:rPr>
          <w:rFonts w:ascii="Times New Roman" w:hAnsi="Times New Roman" w:cs="Times New Roman"/>
          <w:bCs/>
          <w:sz w:val="28"/>
          <w:szCs w:val="28"/>
        </w:rPr>
        <w:t>?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»</w:t>
      </w:r>
      <w:r w:rsidR="00D67388">
        <w:rPr>
          <w:rFonts w:ascii="Times New Roman" w:hAnsi="Times New Roman" w:cs="Times New Roman"/>
          <w:bCs/>
          <w:sz w:val="28"/>
          <w:szCs w:val="28"/>
        </w:rPr>
        <w:t>,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>состав</w:t>
      </w:r>
      <w:r w:rsidR="00D67388">
        <w:rPr>
          <w:rFonts w:ascii="Times New Roman" w:hAnsi="Times New Roman" w:cs="Times New Roman"/>
          <w:bCs/>
          <w:sz w:val="28"/>
          <w:szCs w:val="28"/>
        </w:rPr>
        <w:t>ьте</w:t>
      </w:r>
      <w:r w:rsidR="00D67388" w:rsidRPr="00E1339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список проблем. Минимум одна по каждому вопросу.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2.</w:t>
      </w:r>
    </w:p>
    <w:p w14:paraId="025ECCE2" w14:textId="77777777" w:rsidR="00C907B4" w:rsidRPr="0012674E" w:rsidRDefault="00C907B4" w:rsidP="00691C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69EAC" w14:textId="77777777" w:rsidR="00D67388" w:rsidRDefault="00691C87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2 </w:t>
      </w:r>
    </w:p>
    <w:p w14:paraId="6F61D22C" w14:textId="77777777" w:rsidR="00691C87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проблем</w:t>
      </w:r>
    </w:p>
    <w:tbl>
      <w:tblPr>
        <w:tblStyle w:val="a3"/>
        <w:tblpPr w:leftFromText="180" w:rightFromText="180" w:vertAnchor="text" w:tblpY="1"/>
        <w:tblOverlap w:val="never"/>
        <w:tblW w:w="9351" w:type="dxa"/>
        <w:tblLook w:val="04A0" w:firstRow="1" w:lastRow="0" w:firstColumn="1" w:lastColumn="0" w:noHBand="0" w:noVBand="1"/>
      </w:tblPr>
      <w:tblGrid>
        <w:gridCol w:w="3823"/>
        <w:gridCol w:w="5528"/>
      </w:tblGrid>
      <w:tr w:rsidR="00E13398" w:rsidRPr="004D3249" w14:paraId="6BA12136" w14:textId="77777777" w:rsidTr="00E13398">
        <w:tc>
          <w:tcPr>
            <w:tcW w:w="3823" w:type="dxa"/>
          </w:tcPr>
          <w:p w14:paraId="16C8E0D5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Вопрос</w:t>
            </w:r>
          </w:p>
        </w:tc>
        <w:tc>
          <w:tcPr>
            <w:tcW w:w="5528" w:type="dxa"/>
          </w:tcPr>
          <w:p w14:paraId="33660380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Проблема</w:t>
            </w:r>
          </w:p>
        </w:tc>
      </w:tr>
      <w:tr w:rsidR="00E13398" w:rsidRPr="004D3249" w14:paraId="0BFA853E" w14:textId="77777777" w:rsidTr="00E13398">
        <w:trPr>
          <w:trHeight w:val="1370"/>
        </w:trPr>
        <w:tc>
          <w:tcPr>
            <w:tcW w:w="3823" w:type="dxa"/>
            <w:vMerge w:val="restart"/>
          </w:tcPr>
          <w:p w14:paraId="1F83FB0C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А что болит у вас сегодня, что раздражает? (посмотрите в ежедневник, почувствуйте задачи, которые вы не можете решить и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которые</w:t>
            </w:r>
            <w:r w:rsidR="00D67388" w:rsidRPr="00E133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требую</w:t>
            </w:r>
            <w:r w:rsidR="00D67388">
              <w:rPr>
                <w:rFonts w:ascii="Times New Roman" w:hAnsi="Times New Roman"/>
                <w:sz w:val="28"/>
                <w:szCs w:val="28"/>
              </w:rPr>
              <w:t>т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массу действий, где результат непонятен;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2542BA87" w14:textId="3CB0FE30" w:rsidR="00E13398" w:rsidRPr="00E13398" w:rsidRDefault="00B620D3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25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Раздражает что в общественном </w:t>
              </w:r>
            </w:ins>
            <w:ins w:id="26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сознании</w:t>
              </w:r>
            </w:ins>
            <w:ins w:id="27" w:author="Ric Ric" w:date="2021-04-13T12:10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навязывается </w:t>
              </w:r>
            </w:ins>
            <w:ins w:id="28" w:author="Ric Ric" w:date="2021-04-13T12:11:00Z">
              <w:r>
                <w:rPr>
                  <w:rFonts w:ascii="Times New Roman" w:hAnsi="Times New Roman"/>
                  <w:sz w:val="28"/>
                  <w:szCs w:val="28"/>
                </w:rPr>
                <w:t>мнение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,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что </w:t>
              </w:r>
              <w:r w:rsidR="00E163BD">
                <w:rPr>
                  <w:rFonts w:ascii="Times New Roman" w:hAnsi="Times New Roman"/>
                  <w:sz w:val="28"/>
                  <w:szCs w:val="28"/>
                </w:rPr>
                <w:t>квартиру можно купить только в и</w:t>
              </w:r>
            </w:ins>
            <w:ins w:id="29" w:author="Ric Ric" w:date="2021-04-13T12:12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потеку, и никто не </w:t>
              </w:r>
              <w:r w:rsidR="00246683">
                <w:rPr>
                  <w:rFonts w:ascii="Times New Roman" w:hAnsi="Times New Roman"/>
                  <w:sz w:val="28"/>
                  <w:szCs w:val="28"/>
                </w:rPr>
                <w:t>обсуждает вопрос что можно на нее заработать</w:t>
              </w:r>
            </w:ins>
            <w:ins w:id="30" w:author="Ric Ric" w:date="2021-04-13T12:11:00Z">
              <w:r w:rsidR="00E163BD">
                <w:rPr>
                  <w:rFonts w:ascii="Times New Roman" w:hAnsi="Times New Roman"/>
                  <w:sz w:val="28"/>
                  <w:szCs w:val="28"/>
                </w:rPr>
                <w:t xml:space="preserve"> </w:t>
              </w:r>
            </w:ins>
          </w:p>
        </w:tc>
      </w:tr>
      <w:tr w:rsidR="00E13398" w:rsidRPr="004D3249" w14:paraId="3FE062F9" w14:textId="77777777" w:rsidTr="00E13398">
        <w:trPr>
          <w:trHeight w:val="1554"/>
        </w:trPr>
        <w:tc>
          <w:tcPr>
            <w:tcW w:w="3823" w:type="dxa"/>
            <w:vMerge/>
          </w:tcPr>
          <w:p w14:paraId="24D657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DF4B5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AE9EEF6" w14:textId="77777777" w:rsidTr="00E13398">
        <w:tc>
          <w:tcPr>
            <w:tcW w:w="3823" w:type="dxa"/>
            <w:vMerge/>
          </w:tcPr>
          <w:p w14:paraId="1E41BE8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3713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D4F3F71" w14:textId="77777777" w:rsidTr="00E13398">
        <w:tc>
          <w:tcPr>
            <w:tcW w:w="3823" w:type="dxa"/>
            <w:vMerge w:val="restart"/>
          </w:tcPr>
          <w:p w14:paraId="2B815179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Что болит у </w:t>
            </w:r>
            <w:r w:rsidR="00D67388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окружения (друзья, родственники, коллеги). Можно опросить по методу ежедневника</w:t>
            </w:r>
          </w:p>
        </w:tc>
        <w:tc>
          <w:tcPr>
            <w:tcW w:w="5528" w:type="dxa"/>
          </w:tcPr>
          <w:p w14:paraId="1B1F5D6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8231129" w14:textId="77777777" w:rsidTr="00E13398">
        <w:tc>
          <w:tcPr>
            <w:tcW w:w="3823" w:type="dxa"/>
            <w:vMerge/>
          </w:tcPr>
          <w:p w14:paraId="044191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27E08C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58C0DD4" w14:textId="77777777" w:rsidTr="00E13398">
        <w:tc>
          <w:tcPr>
            <w:tcW w:w="3823" w:type="dxa"/>
            <w:vMerge/>
          </w:tcPr>
          <w:p w14:paraId="145610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44B3ECB1" w14:textId="34571465" w:rsidR="00E13398" w:rsidRPr="00E13398" w:rsidRDefault="00901DEC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31" w:author="Ric Ric" w:date="2021-04-13T12:13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Страх перед </w:t>
              </w:r>
            </w:ins>
            <w:ins w:id="32" w:author="Ric Ric" w:date="2021-04-13T12:14:00Z">
              <w:r>
                <w:rPr>
                  <w:rFonts w:ascii="Times New Roman" w:hAnsi="Times New Roman"/>
                  <w:sz w:val="28"/>
                  <w:szCs w:val="28"/>
                </w:rPr>
                <w:t xml:space="preserve">быстроменяющимся </w:t>
              </w:r>
            </w:ins>
            <w:ins w:id="33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будущим </w:t>
              </w:r>
            </w:ins>
            <w:ins w:id="34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>–</w:t>
              </w:r>
            </w:ins>
            <w:ins w:id="35" w:author="Ric Ric" w:date="2021-04-13T12:15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 привы</w:t>
              </w:r>
            </w:ins>
            <w:ins w:id="36" w:author="Ric Ric" w:date="2021-04-13T12:16:00Z">
              <w:r w:rsidR="0068242A">
                <w:rPr>
                  <w:rFonts w:ascii="Times New Roman" w:hAnsi="Times New Roman"/>
                  <w:sz w:val="28"/>
                  <w:szCs w:val="28"/>
                </w:rPr>
                <w:t xml:space="preserve">чки не приводят к желаемым результатам </w:t>
              </w:r>
              <w:r w:rsidR="002251D1">
                <w:rPr>
                  <w:rFonts w:ascii="Times New Roman" w:hAnsi="Times New Roman"/>
                  <w:sz w:val="28"/>
                  <w:szCs w:val="28"/>
                </w:rPr>
                <w:t>– а объ</w:t>
              </w:r>
            </w:ins>
            <w:ins w:id="37" w:author="Ric Ric" w:date="2021-04-13T12:17:00Z">
              <w:r w:rsidR="002251D1">
                <w:rPr>
                  <w:rFonts w:ascii="Times New Roman" w:hAnsi="Times New Roman"/>
                  <w:sz w:val="28"/>
                  <w:szCs w:val="28"/>
                </w:rPr>
                <w:t>ективного видения нет</w:t>
              </w:r>
            </w:ins>
          </w:p>
        </w:tc>
      </w:tr>
      <w:tr w:rsidR="00E13398" w:rsidRPr="004D3249" w14:paraId="13A21194" w14:textId="77777777" w:rsidTr="00E13398">
        <w:tc>
          <w:tcPr>
            <w:tcW w:w="3823" w:type="dxa"/>
            <w:vMerge w:val="restart"/>
          </w:tcPr>
          <w:p w14:paraId="28FB5B7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Оптимизировать лень (посмотрите в ежедневник, почувствуйте задачи, которые вам лень решать; часто такие задачи мы откладываем или переносим изо дня в день, оставляя на крайний срок)</w:t>
            </w:r>
          </w:p>
        </w:tc>
        <w:tc>
          <w:tcPr>
            <w:tcW w:w="5528" w:type="dxa"/>
          </w:tcPr>
          <w:p w14:paraId="4DF0380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797AA42" w14:textId="77777777" w:rsidTr="00E13398">
        <w:tc>
          <w:tcPr>
            <w:tcW w:w="3823" w:type="dxa"/>
            <w:vMerge/>
          </w:tcPr>
          <w:p w14:paraId="4B8914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4E887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7CBE373" w14:textId="77777777" w:rsidTr="00E13398">
        <w:tc>
          <w:tcPr>
            <w:tcW w:w="3823" w:type="dxa"/>
            <w:vMerge/>
          </w:tcPr>
          <w:p w14:paraId="206B940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A1B63AE" w14:textId="37B9191B" w:rsidR="00E13398" w:rsidRPr="00E13398" w:rsidRDefault="00283F7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38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>Откладыв</w:t>
              </w:r>
            </w:ins>
            <w:ins w:id="39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а</w:t>
              </w:r>
            </w:ins>
            <w:ins w:id="40" w:author="Ric Ric" w:date="2021-04-13T10:50:00Z">
              <w:r>
                <w:rPr>
                  <w:rFonts w:ascii="Times New Roman" w:hAnsi="Times New Roman"/>
                  <w:sz w:val="28"/>
                  <w:szCs w:val="28"/>
                </w:rPr>
                <w:t xml:space="preserve">ю обучение </w:t>
              </w:r>
            </w:ins>
            <w:ins w:id="41" w:author="Ric Ric" w:date="2021-04-13T10:51:00Z">
              <w:r>
                <w:rPr>
                  <w:rFonts w:ascii="Times New Roman" w:hAnsi="Times New Roman"/>
                  <w:sz w:val="28"/>
                  <w:szCs w:val="28"/>
                </w:rPr>
                <w:t>– оно не приносит непосредственно</w:t>
              </w:r>
              <w:r w:rsidR="00E3045F">
                <w:rPr>
                  <w:rFonts w:ascii="Times New Roman" w:hAnsi="Times New Roman"/>
                  <w:sz w:val="28"/>
                  <w:szCs w:val="28"/>
                </w:rPr>
                <w:t>го дохода в отлич</w:t>
              </w:r>
            </w:ins>
            <w:ins w:id="42" w:author="Ric Ric" w:date="2021-04-13T10:52:00Z">
              <w:r w:rsidR="00E3045F">
                <w:rPr>
                  <w:rFonts w:ascii="Times New Roman" w:hAnsi="Times New Roman"/>
                  <w:sz w:val="28"/>
                  <w:szCs w:val="28"/>
                </w:rPr>
                <w:t>ии от конкретной работой</w:t>
              </w:r>
            </w:ins>
          </w:p>
        </w:tc>
      </w:tr>
      <w:tr w:rsidR="00E13398" w:rsidRPr="004D3249" w14:paraId="1FA7563C" w14:textId="77777777" w:rsidTr="00E13398">
        <w:tc>
          <w:tcPr>
            <w:tcW w:w="3823" w:type="dxa"/>
            <w:vMerge w:val="restart"/>
          </w:tcPr>
          <w:p w14:paraId="13E1996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Я вижу несовершенства рынка</w:t>
            </w:r>
            <w:r w:rsidR="003437E6">
              <w:rPr>
                <w:rFonts w:ascii="Times New Roman" w:hAnsi="Times New Roman"/>
                <w:sz w:val="28"/>
                <w:szCs w:val="28"/>
              </w:rPr>
              <w:t>,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 xml:space="preserve"> и если сделать вот так, то будет проще</w:t>
            </w:r>
          </w:p>
        </w:tc>
        <w:tc>
          <w:tcPr>
            <w:tcW w:w="5528" w:type="dxa"/>
          </w:tcPr>
          <w:p w14:paraId="50C7E4F4" w14:textId="73E88F44" w:rsidR="00E13398" w:rsidRPr="00E13398" w:rsidRDefault="003959DB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43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>Нет общепринятого подхода для информационн</w:t>
              </w:r>
            </w:ins>
            <w:ins w:id="44" w:author="Ric Ric" w:date="2021-04-13T13:56:00Z">
              <w:r>
                <w:rPr>
                  <w:rFonts w:ascii="Times New Roman" w:hAnsi="Times New Roman"/>
                  <w:sz w:val="28"/>
                  <w:szCs w:val="28"/>
                </w:rPr>
                <w:t>о</w:t>
              </w:r>
            </w:ins>
            <w:ins w:id="45" w:author="Ric Ric" w:date="2021-04-13T13:55:00Z">
              <w:r>
                <w:rPr>
                  <w:rFonts w:ascii="Times New Roman" w:hAnsi="Times New Roman"/>
                  <w:sz w:val="28"/>
                  <w:szCs w:val="28"/>
                </w:rPr>
                <w:t xml:space="preserve">го </w:t>
              </w:r>
            </w:ins>
            <w:ins w:id="46" w:author="Ric Ric" w:date="2021-04-13T13:56:00Z">
              <w:r w:rsidR="009120F9">
                <w:rPr>
                  <w:rFonts w:ascii="Times New Roman" w:hAnsi="Times New Roman"/>
                  <w:sz w:val="28"/>
                  <w:szCs w:val="28"/>
                </w:rPr>
                <w:t>обеспечения малого бизнеса – инициатором могло бы быть госуда</w:t>
              </w:r>
            </w:ins>
            <w:ins w:id="47" w:author="Ric Ric" w:date="2021-04-13T13:57:00Z">
              <w:r w:rsidR="009120F9">
                <w:rPr>
                  <w:rFonts w:ascii="Times New Roman" w:hAnsi="Times New Roman"/>
                  <w:sz w:val="28"/>
                  <w:szCs w:val="28"/>
                </w:rPr>
                <w:t xml:space="preserve">рство </w:t>
              </w:r>
              <w:r w:rsidR="00AC17EC">
                <w:rPr>
                  <w:rFonts w:ascii="Times New Roman" w:hAnsi="Times New Roman"/>
                  <w:sz w:val="28"/>
                  <w:szCs w:val="28"/>
                </w:rPr>
                <w:t>( через портал госуслуг )</w:t>
              </w:r>
            </w:ins>
          </w:p>
        </w:tc>
      </w:tr>
      <w:tr w:rsidR="00E13398" w:rsidRPr="004D3249" w14:paraId="7621DC6D" w14:textId="77777777" w:rsidTr="00E13398">
        <w:tc>
          <w:tcPr>
            <w:tcW w:w="3823" w:type="dxa"/>
            <w:vMerge/>
          </w:tcPr>
          <w:p w14:paraId="71A3FD5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B3B89C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F23635F" w14:textId="77777777" w:rsidTr="00E13398">
        <w:tc>
          <w:tcPr>
            <w:tcW w:w="3823" w:type="dxa"/>
            <w:vMerge/>
          </w:tcPr>
          <w:p w14:paraId="0C123DD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32DACE2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4901407C" w14:textId="77777777" w:rsidTr="00E13398">
        <w:tc>
          <w:tcPr>
            <w:tcW w:w="3823" w:type="dxa"/>
            <w:vMerge w:val="restart"/>
          </w:tcPr>
          <w:p w14:paraId="5BA7E5A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Чтобы жить лучше – мне не хватает</w:t>
            </w:r>
          </w:p>
        </w:tc>
        <w:tc>
          <w:tcPr>
            <w:tcW w:w="5528" w:type="dxa"/>
          </w:tcPr>
          <w:p w14:paraId="53218BE9" w14:textId="6438C8BC" w:rsidR="00E13398" w:rsidRPr="00B47DB8" w:rsidRDefault="00AC17EC" w:rsidP="001C21C5">
            <w:pPr>
              <w:rPr>
                <w:rFonts w:ascii="Times New Roman" w:hAnsi="Times New Roman"/>
                <w:sz w:val="28"/>
                <w:szCs w:val="28"/>
                <w:lang w:val="en-US"/>
                <w:rPrChange w:id="48" w:author="Ric Ric" w:date="2021-04-13T13:59:00Z">
                  <w:rPr>
                    <w:rFonts w:ascii="Times New Roman" w:hAnsi="Times New Roman"/>
                    <w:sz w:val="28"/>
                    <w:szCs w:val="28"/>
                  </w:rPr>
                </w:rPrChange>
              </w:rPr>
            </w:pPr>
            <w:ins w:id="49" w:author="Ric Ric" w:date="2021-04-13T13:57:00Z">
              <w:r>
                <w:rPr>
                  <w:rFonts w:ascii="Times New Roman" w:hAnsi="Times New Roman"/>
                  <w:sz w:val="28"/>
                  <w:szCs w:val="28"/>
                </w:rPr>
                <w:t>Знаний в обла</w:t>
              </w:r>
            </w:ins>
            <w:ins w:id="50" w:author="Ric Ric" w:date="2021-04-13T13:58:00Z">
              <w:r>
                <w:rPr>
                  <w:rFonts w:ascii="Times New Roman" w:hAnsi="Times New Roman"/>
                  <w:sz w:val="28"/>
                  <w:szCs w:val="28"/>
                </w:rPr>
                <w:t xml:space="preserve">сти прикладного программирования </w:t>
              </w:r>
              <w:r w:rsidR="00B47DB8">
                <w:rPr>
                  <w:rFonts w:ascii="Times New Roman" w:hAnsi="Times New Roman"/>
                  <w:sz w:val="28"/>
                  <w:szCs w:val="28"/>
                </w:rPr>
                <w:t>для начальной автоматизации бизнеса</w:t>
              </w:r>
            </w:ins>
          </w:p>
        </w:tc>
      </w:tr>
      <w:tr w:rsidR="00E13398" w:rsidRPr="004D3249" w14:paraId="2B33E4EA" w14:textId="77777777" w:rsidTr="00E13398">
        <w:tc>
          <w:tcPr>
            <w:tcW w:w="3823" w:type="dxa"/>
            <w:vMerge/>
          </w:tcPr>
          <w:p w14:paraId="5013C2E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2128899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7F5592D" w14:textId="77777777" w:rsidTr="00E13398">
        <w:tc>
          <w:tcPr>
            <w:tcW w:w="3823" w:type="dxa"/>
            <w:vMerge/>
          </w:tcPr>
          <w:p w14:paraId="00E1A42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B640A8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D6EF221" w14:textId="77777777" w:rsidTr="00E13398">
        <w:trPr>
          <w:trHeight w:val="1056"/>
        </w:trPr>
        <w:tc>
          <w:tcPr>
            <w:tcW w:w="3823" w:type="dxa"/>
            <w:vMerge w:val="restart"/>
          </w:tcPr>
          <w:p w14:paraId="1A6B014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Поиск «реальной» проблемы происходит путем задавания вопроса «Почему так происходит?». Описание проблемы заканчивается, когда уже не можем задать вопрос «Почему так происходит?» или нет смысла его задавать</w:t>
            </w:r>
          </w:p>
        </w:tc>
        <w:tc>
          <w:tcPr>
            <w:tcW w:w="5528" w:type="dxa"/>
          </w:tcPr>
          <w:p w14:paraId="161C7987" w14:textId="1FEB0B19" w:rsidR="00E13398" w:rsidRPr="00E13398" w:rsidRDefault="008C02E6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51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t>Малый бизнес</w:t>
              </w:r>
            </w:ins>
            <w:ins w:id="52" w:author="Ric Ric" w:date="2021-04-13T14:08:00Z">
              <w:r w:rsidR="00E6282F">
                <w:rPr>
                  <w:rFonts w:ascii="Times New Roman" w:hAnsi="Times New Roman"/>
                  <w:sz w:val="28"/>
                  <w:szCs w:val="28"/>
                </w:rPr>
                <w:t xml:space="preserve"> в России</w:t>
              </w:r>
            </w:ins>
            <w:ins w:id="53" w:author="Ric Ric" w:date="2021-04-13T14:05:00Z">
              <w:r>
                <w:rPr>
                  <w:rFonts w:ascii="Times New Roman" w:hAnsi="Times New Roman"/>
                  <w:sz w:val="28"/>
                  <w:szCs w:val="28"/>
                </w:rPr>
                <w:t xml:space="preserve"> не готов к переходу </w:t>
              </w:r>
            </w:ins>
            <w:ins w:id="54" w:author="Ric Ric" w:date="2021-04-13T14:06:00Z">
              <w:r>
                <w:rPr>
                  <w:rFonts w:ascii="Times New Roman" w:hAnsi="Times New Roman"/>
                  <w:sz w:val="28"/>
                  <w:szCs w:val="28"/>
                </w:rPr>
                <w:t xml:space="preserve">от </w:t>
              </w:r>
              <w:r w:rsidR="0095679B">
                <w:rPr>
                  <w:rFonts w:ascii="Times New Roman" w:hAnsi="Times New Roman"/>
                  <w:sz w:val="28"/>
                  <w:szCs w:val="28"/>
                </w:rPr>
                <w:t>либерально</w:t>
              </w:r>
            </w:ins>
            <w:ins w:id="55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-</w:t>
              </w:r>
            </w:ins>
            <w:ins w:id="56" w:author="Ric Ric" w:date="2021-04-13T14:06:00Z">
              <w:r w:rsidR="0095679B">
                <w:rPr>
                  <w:rFonts w:ascii="Times New Roman" w:hAnsi="Times New Roman"/>
                  <w:sz w:val="28"/>
                  <w:szCs w:val="28"/>
                </w:rPr>
                <w:t>монетаристской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к </w:t>
              </w:r>
            </w:ins>
            <w:ins w:id="57" w:author="Ric Ric" w:date="2021-04-13T14:07:00Z">
              <w:r w:rsidR="0095679B">
                <w:rPr>
                  <w:rFonts w:ascii="Times New Roman" w:hAnsi="Times New Roman"/>
                  <w:sz w:val="28"/>
                  <w:szCs w:val="28"/>
                </w:rPr>
                <w:t>экономике госкапитализма</w:t>
              </w:r>
            </w:ins>
          </w:p>
        </w:tc>
      </w:tr>
      <w:tr w:rsidR="00E13398" w:rsidRPr="004D3249" w14:paraId="10D7ACBE" w14:textId="77777777" w:rsidTr="00E13398">
        <w:trPr>
          <w:trHeight w:val="705"/>
        </w:trPr>
        <w:tc>
          <w:tcPr>
            <w:tcW w:w="3823" w:type="dxa"/>
            <w:vMerge/>
          </w:tcPr>
          <w:p w14:paraId="044BBDC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68BC09F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556AAE5A" w14:textId="77777777" w:rsidTr="00E13398">
        <w:tc>
          <w:tcPr>
            <w:tcW w:w="3823" w:type="dxa"/>
            <w:vMerge/>
          </w:tcPr>
          <w:p w14:paraId="3D0A9E3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8" w:type="dxa"/>
          </w:tcPr>
          <w:p w14:paraId="5B6539E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C3E2578" w14:textId="77777777" w:rsidTr="00E13398">
        <w:tc>
          <w:tcPr>
            <w:tcW w:w="3823" w:type="dxa"/>
          </w:tcPr>
          <w:p w14:paraId="78AF9A51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Опросить преподавателя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подготовки: какие проблемные вопросы изучаются на сегодняшний день</w:t>
            </w:r>
          </w:p>
        </w:tc>
        <w:tc>
          <w:tcPr>
            <w:tcW w:w="5528" w:type="dxa"/>
          </w:tcPr>
          <w:p w14:paraId="03C01DA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615222D8" w14:textId="77777777" w:rsidTr="00E13398">
        <w:tc>
          <w:tcPr>
            <w:tcW w:w="3823" w:type="dxa"/>
          </w:tcPr>
          <w:p w14:paraId="77306753" w14:textId="77777777" w:rsidR="00E13398" w:rsidRPr="00E13398" w:rsidRDefault="00E13398" w:rsidP="00BD2E9C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В открытых источниках изучить 3 проблемных вопроса по тематике </w:t>
            </w:r>
            <w:r w:rsidR="003437E6">
              <w:rPr>
                <w:rFonts w:ascii="Times New Roman" w:hAnsi="Times New Roman"/>
                <w:sz w:val="28"/>
                <w:szCs w:val="28"/>
              </w:rPr>
              <w:t>в</w:t>
            </w:r>
            <w:r w:rsidRPr="00E13398">
              <w:rPr>
                <w:rFonts w:ascii="Times New Roman" w:hAnsi="Times New Roman"/>
                <w:sz w:val="28"/>
                <w:szCs w:val="28"/>
              </w:rPr>
              <w:t>ашего направления подготовки, которые рассматривались на форумах, конгрессах, конференциях за два последних календарных года</w:t>
            </w:r>
          </w:p>
        </w:tc>
        <w:tc>
          <w:tcPr>
            <w:tcW w:w="5528" w:type="dxa"/>
          </w:tcPr>
          <w:p w14:paraId="56E3D357" w14:textId="77777777" w:rsidR="00E13398" w:rsidRDefault="00004F44" w:rsidP="001C21C5">
            <w:pPr>
              <w:rPr>
                <w:ins w:id="58" w:author="Ric Ric" w:date="2021-04-13T13:47:00Z"/>
                <w:rFonts w:ascii="Times New Roman" w:hAnsi="Times New Roman"/>
                <w:sz w:val="28"/>
                <w:szCs w:val="28"/>
              </w:rPr>
            </w:pPr>
            <w:ins w:id="59" w:author="Ric Ric" w:date="2021-04-13T13:45:00Z">
              <w:r>
                <w:rPr>
                  <w:rFonts w:ascii="Times New Roman" w:hAnsi="Times New Roman"/>
                  <w:sz w:val="28"/>
                  <w:szCs w:val="28"/>
                </w:rPr>
                <w:t xml:space="preserve">Резкий </w:t>
              </w:r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рост </w:t>
              </w:r>
            </w:ins>
            <w:ins w:id="60" w:author="Ric Ric" w:date="2021-04-13T13:46:00Z">
              <w:r w:rsidR="00D91CF7">
                <w:rPr>
                  <w:rFonts w:ascii="Times New Roman" w:hAnsi="Times New Roman"/>
                  <w:sz w:val="28"/>
                  <w:szCs w:val="28"/>
                </w:rPr>
                <w:t xml:space="preserve">производства информации – последствия этого: </w:t>
              </w:r>
            </w:ins>
          </w:p>
          <w:p w14:paraId="21AE4AD9" w14:textId="77777777" w:rsidR="004223A8" w:rsidRDefault="004223A8" w:rsidP="001C21C5">
            <w:pPr>
              <w:rPr>
                <w:ins w:id="61" w:author="Ric Ric" w:date="2021-04-13T13:47:00Z"/>
                <w:rFonts w:ascii="Times New Roman" w:hAnsi="Times New Roman"/>
                <w:sz w:val="28"/>
                <w:szCs w:val="28"/>
              </w:rPr>
            </w:pPr>
            <w:ins w:id="62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>- рост информационного шума</w:t>
              </w:r>
            </w:ins>
          </w:p>
          <w:p w14:paraId="64911658" w14:textId="41C93537" w:rsidR="004223A8" w:rsidRDefault="004223A8" w:rsidP="001C21C5">
            <w:pPr>
              <w:rPr>
                <w:ins w:id="63" w:author="Ric Ric" w:date="2021-04-13T13:50:00Z"/>
                <w:rFonts w:ascii="Times New Roman" w:hAnsi="Times New Roman"/>
                <w:sz w:val="28"/>
                <w:szCs w:val="28"/>
              </w:rPr>
            </w:pPr>
            <w:ins w:id="64" w:author="Ric Ric" w:date="2021-04-13T13:47:00Z">
              <w:r>
                <w:rPr>
                  <w:rFonts w:ascii="Times New Roman" w:hAnsi="Times New Roman"/>
                  <w:sz w:val="28"/>
                  <w:szCs w:val="28"/>
                </w:rPr>
                <w:t xml:space="preserve">- </w:t>
              </w:r>
            </w:ins>
            <w:ins w:id="65" w:author="Ric Ric" w:date="2021-04-13T13:48:00Z">
              <w:r w:rsidR="005A2F2C">
                <w:rPr>
                  <w:rFonts w:ascii="Times New Roman" w:hAnsi="Times New Roman"/>
                  <w:sz w:val="28"/>
                  <w:szCs w:val="28"/>
                </w:rPr>
                <w:t xml:space="preserve">производство пользовательских приложений </w:t>
              </w:r>
            </w:ins>
            <w:ins w:id="66" w:author="Ric Ric" w:date="2021-04-13T13:49:00Z">
              <w:r w:rsidR="0026240C">
                <w:rPr>
                  <w:rFonts w:ascii="Times New Roman" w:hAnsi="Times New Roman"/>
                  <w:sz w:val="28"/>
                  <w:szCs w:val="28"/>
                </w:rPr>
                <w:t xml:space="preserve">которые уже не соответствуют настоящим потребностям </w:t>
              </w:r>
            </w:ins>
            <w:ins w:id="67" w:author="Ric Ric" w:date="2021-04-13T13:50:00Z">
              <w:r w:rsidR="000375C6">
                <w:rPr>
                  <w:rFonts w:ascii="Times New Roman" w:hAnsi="Times New Roman"/>
                  <w:sz w:val="28"/>
                  <w:szCs w:val="28"/>
                </w:rPr>
                <w:t>потребителей</w:t>
              </w:r>
            </w:ins>
          </w:p>
          <w:p w14:paraId="16F8C960" w14:textId="0EF17D4D" w:rsidR="000375C6" w:rsidRPr="00E13398" w:rsidRDefault="000375C6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68" w:author="Ric Ric" w:date="2021-04-13T13:50:00Z">
              <w:r>
                <w:rPr>
                  <w:rFonts w:ascii="Times New Roman" w:hAnsi="Times New Roman"/>
                  <w:sz w:val="28"/>
                  <w:szCs w:val="28"/>
                </w:rPr>
                <w:t>- от</w:t>
              </w:r>
            </w:ins>
            <w:ins w:id="69" w:author="Ric Ric" w:date="2021-04-13T13:51:00Z">
              <w:r>
                <w:rPr>
                  <w:rFonts w:ascii="Times New Roman" w:hAnsi="Times New Roman"/>
                  <w:sz w:val="28"/>
                  <w:szCs w:val="28"/>
                </w:rPr>
                <w:t>сутствие адекватного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 общего</w:t>
              </w:r>
              <w:r>
                <w:rPr>
                  <w:rFonts w:ascii="Times New Roman" w:hAnsi="Times New Roman"/>
                  <w:sz w:val="28"/>
                  <w:szCs w:val="28"/>
                </w:rPr>
                <w:t xml:space="preserve"> анализа </w:t>
              </w:r>
              <w:r w:rsidR="00085C81">
                <w:rPr>
                  <w:rFonts w:ascii="Times New Roman" w:hAnsi="Times New Roman"/>
                  <w:sz w:val="28"/>
                  <w:szCs w:val="28"/>
                </w:rPr>
                <w:t xml:space="preserve">быстроменяющейся </w:t>
              </w:r>
            </w:ins>
            <w:ins w:id="70" w:author="Ric Ric" w:date="2021-04-13T13:52:00Z">
              <w:r w:rsidR="00085C81">
                <w:rPr>
                  <w:rFonts w:ascii="Times New Roman" w:hAnsi="Times New Roman"/>
                  <w:sz w:val="28"/>
                  <w:szCs w:val="28"/>
                </w:rPr>
                <w:t>ситуации в отрасли</w:t>
              </w:r>
            </w:ins>
          </w:p>
        </w:tc>
      </w:tr>
    </w:tbl>
    <w:p w14:paraId="270F9070" w14:textId="77777777" w:rsidR="00691C87" w:rsidRDefault="00691C87" w:rsidP="00691C8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24D59B" w14:textId="77777777" w:rsidR="00E13398" w:rsidRDefault="00474C37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E13398" w:rsidRPr="00E13398">
        <w:rPr>
          <w:rFonts w:ascii="Times New Roman" w:hAnsi="Times New Roman" w:cs="Times New Roman"/>
          <w:sz w:val="28"/>
          <w:szCs w:val="28"/>
        </w:rPr>
        <w:t>Вам необходимо ознакомиться более подробно с концепцией промышленных революций П.Г. Щедровицкого (материалы доступны по ссылкам в дополнительных материала</w:t>
      </w:r>
      <w:r w:rsidR="00E13398">
        <w:rPr>
          <w:rFonts w:ascii="Times New Roman" w:hAnsi="Times New Roman" w:cs="Times New Roman"/>
          <w:sz w:val="28"/>
          <w:szCs w:val="28"/>
        </w:rPr>
        <w:t xml:space="preserve">х). </w:t>
      </w:r>
    </w:p>
    <w:p w14:paraId="6F2368A2" w14:textId="77777777" w:rsidR="00423378" w:rsidRDefault="00E13398" w:rsidP="004233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Ответьте на заданный вопрос: </w:t>
      </w:r>
      <w:r w:rsidR="003437E6">
        <w:rPr>
          <w:rFonts w:ascii="Times New Roman" w:hAnsi="Times New Roman" w:cs="Times New Roman"/>
          <w:sz w:val="28"/>
          <w:szCs w:val="28"/>
        </w:rPr>
        <w:t>«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Какие инновации 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ы можете предложить в рамках своей профессии, способствующие развитию индустрии 4.0 или каким образом вы как специалист можете способствовать развитию в целом?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3C71FA13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93820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4.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Изучите прогноз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 (по направлениям</w:t>
      </w:r>
      <w:r w:rsidR="003437E6"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 смежным с вашей профессией). Для этого необходимо набрать в поисковой строке «стратегия научно-технологического развития России</w:t>
      </w:r>
      <w:r w:rsidR="00BD2E9C"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  <w:lang w:eastAsia="ru-RU"/>
        </w:rPr>
        <w:t>2030».</w:t>
      </w:r>
    </w:p>
    <w:p w14:paraId="64F0C359" w14:textId="77777777" w:rsidR="00E13398" w:rsidRP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Изучите мнение футурологов по направлениям, смежным с вашей профессией. Для этого необходимо набрать в поисковой строке, например, «футурологический прогноз в машиностроении». В приведённой </w:t>
      </w:r>
      <w:r w:rsidR="003437E6" w:rsidRPr="00E13398">
        <w:rPr>
          <w:rFonts w:ascii="Times New Roman" w:hAnsi="Times New Roman" w:cs="Times New Roman"/>
          <w:sz w:val="28"/>
          <w:szCs w:val="28"/>
          <w:lang w:eastAsia="ru-RU"/>
        </w:rPr>
        <w:t xml:space="preserve">ниже </w:t>
      </w:r>
      <w:r w:rsidRPr="00E13398">
        <w:rPr>
          <w:rFonts w:ascii="Times New Roman" w:hAnsi="Times New Roman" w:cs="Times New Roman"/>
          <w:sz w:val="28"/>
          <w:szCs w:val="28"/>
          <w:lang w:eastAsia="ru-RU"/>
        </w:rPr>
        <w:t>таблице обозначьте 3 прогноза, которые потенциально можно превратить в бизнес-идею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A8759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3.</w:t>
      </w:r>
    </w:p>
    <w:p w14:paraId="03832825" w14:textId="77777777" w:rsidR="00E13398" w:rsidRPr="0012674E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A7BBC0" w14:textId="77777777" w:rsidR="003437E6" w:rsidRDefault="00E13398" w:rsidP="008B782C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3 </w:t>
      </w:r>
    </w:p>
    <w:p w14:paraId="12DAAA51" w14:textId="77777777" w:rsidR="00E13398" w:rsidRDefault="00E13398" w:rsidP="008B78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Прогнозы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980"/>
        <w:gridCol w:w="7371"/>
      </w:tblGrid>
      <w:tr w:rsidR="00E13398" w:rsidRPr="004D3249" w14:paraId="5298E792" w14:textId="77777777" w:rsidTr="001C21C5">
        <w:tc>
          <w:tcPr>
            <w:tcW w:w="1980" w:type="dxa"/>
          </w:tcPr>
          <w:p w14:paraId="69C498A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lastRenderedPageBreak/>
              <w:t>Направление</w:t>
            </w:r>
          </w:p>
        </w:tc>
        <w:tc>
          <w:tcPr>
            <w:tcW w:w="7371" w:type="dxa"/>
          </w:tcPr>
          <w:p w14:paraId="362207F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 xml:space="preserve">Прогноз </w:t>
            </w:r>
          </w:p>
        </w:tc>
      </w:tr>
      <w:tr w:rsidR="00E13398" w:rsidRPr="004D3249" w14:paraId="63765E24" w14:textId="77777777" w:rsidTr="001C21C5">
        <w:tc>
          <w:tcPr>
            <w:tcW w:w="1980" w:type="dxa"/>
            <w:vMerge w:val="restart"/>
          </w:tcPr>
          <w:p w14:paraId="4EF8BF81" w14:textId="4962D58E" w:rsidR="00E13398" w:rsidRPr="00E13398" w:rsidRDefault="00E9181D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1" w:author="Ric Ric" w:date="2021-04-13T14:57:00Z">
              <w:r>
                <w:rPr>
                  <w:rFonts w:ascii="Times New Roman" w:hAnsi="Times New Roman"/>
                  <w:sz w:val="28"/>
                  <w:szCs w:val="28"/>
                </w:rPr>
                <w:t>Прикладная информати</w:t>
              </w:r>
            </w:ins>
            <w:ins w:id="72" w:author="Ric Ric" w:date="2021-04-13T14:58:00Z">
              <w:r>
                <w:rPr>
                  <w:rFonts w:ascii="Times New Roman" w:hAnsi="Times New Roman"/>
                  <w:sz w:val="28"/>
                  <w:szCs w:val="28"/>
                </w:rPr>
                <w:t>ка</w:t>
              </w:r>
            </w:ins>
          </w:p>
        </w:tc>
        <w:tc>
          <w:tcPr>
            <w:tcW w:w="7371" w:type="dxa"/>
          </w:tcPr>
          <w:p w14:paraId="37D78E2E" w14:textId="3E2A8ACB" w:rsidR="00E13398" w:rsidRPr="00E13398" w:rsidRDefault="00F344EE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3" w:author="Ric Ric" w:date="2021-04-13T15:01:00Z">
              <w:r w:rsidRPr="00F344EE">
                <w:rPr>
                  <w:rFonts w:ascii="Times New Roman" w:hAnsi="Times New Roman"/>
                  <w:sz w:val="28"/>
                  <w:szCs w:val="28"/>
                </w:rPr>
                <w:t>устранено противоречивое состояние между огромным количеством информации и информационной недостаточностью</w:t>
              </w:r>
            </w:ins>
          </w:p>
        </w:tc>
      </w:tr>
      <w:tr w:rsidR="00E13398" w:rsidRPr="004D3249" w14:paraId="2BEA244F" w14:textId="77777777" w:rsidTr="001C21C5">
        <w:tc>
          <w:tcPr>
            <w:tcW w:w="1980" w:type="dxa"/>
            <w:vMerge/>
          </w:tcPr>
          <w:p w14:paraId="4F0666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390FA96" w14:textId="4F12F755" w:rsidR="00E13398" w:rsidRPr="00E13398" w:rsidRDefault="009F0888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4" w:author="Ric Ric" w:date="2021-04-13T15:02:00Z">
              <w:r w:rsidRPr="009F0888">
                <w:rPr>
                  <w:rFonts w:ascii="Times New Roman" w:hAnsi="Times New Roman"/>
                  <w:sz w:val="28"/>
                  <w:szCs w:val="28"/>
                </w:rPr>
                <w:t>Основным форматом прогресса будет информационное представление экономики</w:t>
              </w:r>
            </w:ins>
          </w:p>
        </w:tc>
      </w:tr>
      <w:tr w:rsidR="00E13398" w:rsidRPr="004D3249" w14:paraId="5AB4EDC9" w14:textId="77777777" w:rsidTr="001C21C5">
        <w:tc>
          <w:tcPr>
            <w:tcW w:w="1980" w:type="dxa"/>
            <w:vMerge/>
          </w:tcPr>
          <w:p w14:paraId="507FC00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71" w:type="dxa"/>
          </w:tcPr>
          <w:p w14:paraId="4FF73B90" w14:textId="519B2EFE" w:rsidR="00E13398" w:rsidRPr="00E13398" w:rsidRDefault="00633D15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5" w:author="Ric Ric" w:date="2021-04-13T15:04:00Z">
              <w:r w:rsidRPr="00633D15">
                <w:rPr>
                  <w:rFonts w:ascii="Times New Roman" w:hAnsi="Times New Roman"/>
                  <w:sz w:val="28"/>
                  <w:szCs w:val="28"/>
                </w:rPr>
                <w:t>При помощи методов информатики осуществлён неограниченный доступ практически всех людей к информационному достоянию человеческой цивилизации</w:t>
              </w:r>
            </w:ins>
          </w:p>
        </w:tc>
      </w:tr>
    </w:tbl>
    <w:p w14:paraId="6A131621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44CF38" w14:textId="77777777" w:rsidR="003245D4" w:rsidRPr="00E13398" w:rsidRDefault="00474C37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E13398" w:rsidRPr="00E13398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bCs/>
          <w:sz w:val="28"/>
          <w:szCs w:val="28"/>
        </w:rPr>
        <w:t>зучите предлагаемые в дополнительных материалах карты трендов. В рамках своей профессии выпишите 2 тренда и предложите идею для стартапа.</w:t>
      </w:r>
      <w:r w:rsidR="00A8759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4.</w:t>
      </w:r>
    </w:p>
    <w:p w14:paraId="5FCE9260" w14:textId="77777777" w:rsidR="00E13398" w:rsidRDefault="00E13398" w:rsidP="00410E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2509C" w14:textId="77777777" w:rsidR="003437E6" w:rsidRDefault="003245D4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4 </w:t>
      </w:r>
    </w:p>
    <w:p w14:paraId="296B1B15" w14:textId="77777777" w:rsidR="003245D4" w:rsidRPr="00423378" w:rsidRDefault="003437E6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13398">
        <w:rPr>
          <w:rFonts w:ascii="Times New Roman" w:hAnsi="Times New Roman" w:cs="Times New Roman"/>
          <w:sz w:val="28"/>
          <w:szCs w:val="28"/>
        </w:rPr>
        <w:t>ренды и идеи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3398" w:rsidRPr="004D3249" w14:paraId="12125013" w14:textId="77777777" w:rsidTr="00E13398">
        <w:tc>
          <w:tcPr>
            <w:tcW w:w="3116" w:type="dxa"/>
          </w:tcPr>
          <w:p w14:paraId="0CFAC72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</w:t>
            </w:r>
          </w:p>
        </w:tc>
        <w:tc>
          <w:tcPr>
            <w:tcW w:w="3117" w:type="dxa"/>
          </w:tcPr>
          <w:p w14:paraId="0BB5EFF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Период наступления</w:t>
            </w:r>
          </w:p>
        </w:tc>
        <w:tc>
          <w:tcPr>
            <w:tcW w:w="3117" w:type="dxa"/>
          </w:tcPr>
          <w:p w14:paraId="5DC2B7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Идея для стартапа</w:t>
            </w:r>
          </w:p>
        </w:tc>
      </w:tr>
      <w:tr w:rsidR="00E13398" w:rsidRPr="004D3249" w14:paraId="0839F2CA" w14:textId="77777777" w:rsidTr="00E13398">
        <w:tc>
          <w:tcPr>
            <w:tcW w:w="3116" w:type="dxa"/>
          </w:tcPr>
          <w:p w14:paraId="6396B48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7979D4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7922D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95D1202" w14:textId="77777777" w:rsidTr="00E13398">
        <w:tc>
          <w:tcPr>
            <w:tcW w:w="3116" w:type="dxa"/>
          </w:tcPr>
          <w:p w14:paraId="3223E5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635DE6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BA2A33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288AF10" w14:textId="77777777" w:rsidR="00E13398" w:rsidRDefault="00E13398" w:rsidP="003245D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B0FEF0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Изучите в сети </w:t>
      </w:r>
      <w:r w:rsidR="003437E6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нтернет прогнозы трендов, интересных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ас  </w:t>
      </w:r>
      <w:r w:rsidR="003437E6">
        <w:rPr>
          <w:rFonts w:ascii="Times New Roman" w:hAnsi="Times New Roman" w:cs="Times New Roman"/>
          <w:sz w:val="28"/>
          <w:szCs w:val="28"/>
        </w:rPr>
        <w:t xml:space="preserve">в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рамках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профессии (пример: тренды в одежде</w:t>
      </w:r>
      <w:r w:rsidR="003437E6">
        <w:rPr>
          <w:rFonts w:ascii="Times New Roman" w:hAnsi="Times New Roman" w:cs="Times New Roman"/>
          <w:sz w:val="28"/>
          <w:szCs w:val="28"/>
        </w:rPr>
        <w:t xml:space="preserve"> – </w:t>
      </w:r>
      <w:r w:rsidR="00E13398" w:rsidRPr="00E13398">
        <w:rPr>
          <w:rFonts w:ascii="Times New Roman" w:hAnsi="Times New Roman" w:cs="Times New Roman"/>
          <w:sz w:val="28"/>
          <w:szCs w:val="28"/>
        </w:rPr>
        <w:t>2020).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5.</w:t>
      </w:r>
    </w:p>
    <w:p w14:paraId="2130F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5C721E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474C37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2D7FA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02650190" w14:textId="77777777" w:rsidTr="00E13398">
        <w:tc>
          <w:tcPr>
            <w:tcW w:w="4678" w:type="dxa"/>
          </w:tcPr>
          <w:p w14:paraId="7B7489C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Интересный тренд</w:t>
            </w:r>
          </w:p>
        </w:tc>
        <w:tc>
          <w:tcPr>
            <w:tcW w:w="4678" w:type="dxa"/>
          </w:tcPr>
          <w:p w14:paraId="40D690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Тренд-прогноз</w:t>
            </w:r>
          </w:p>
        </w:tc>
      </w:tr>
      <w:tr w:rsidR="00E13398" w:rsidRPr="004D3249" w14:paraId="77940B6C" w14:textId="77777777" w:rsidTr="00E13398">
        <w:tc>
          <w:tcPr>
            <w:tcW w:w="4678" w:type="dxa"/>
          </w:tcPr>
          <w:p w14:paraId="77F9992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3D761F1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E6387C4" w14:textId="77777777" w:rsidTr="00E13398">
        <w:tc>
          <w:tcPr>
            <w:tcW w:w="4678" w:type="dxa"/>
          </w:tcPr>
          <w:p w14:paraId="05872C6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2DBFB3D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EF32438" w14:textId="77777777" w:rsidTr="00E13398">
        <w:tc>
          <w:tcPr>
            <w:tcW w:w="4678" w:type="dxa"/>
          </w:tcPr>
          <w:p w14:paraId="3B5C2E5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A69912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1A613C66" w14:textId="77777777" w:rsidTr="00E13398">
        <w:tc>
          <w:tcPr>
            <w:tcW w:w="4678" w:type="dxa"/>
          </w:tcPr>
          <w:p w14:paraId="70C14D0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B44FA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35DD62E" w14:textId="77777777" w:rsidTr="00E13398">
        <w:tc>
          <w:tcPr>
            <w:tcW w:w="4678" w:type="dxa"/>
          </w:tcPr>
          <w:p w14:paraId="1F56D0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085AD7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258EC17" w14:textId="77777777" w:rsidTr="00E13398">
        <w:tc>
          <w:tcPr>
            <w:tcW w:w="4678" w:type="dxa"/>
          </w:tcPr>
          <w:p w14:paraId="41EE4B8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6DD5137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87A4C9D" w14:textId="77777777" w:rsidTr="00E13398">
        <w:tc>
          <w:tcPr>
            <w:tcW w:w="4678" w:type="dxa"/>
          </w:tcPr>
          <w:p w14:paraId="4865EDD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0961655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6DA2D35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04FBA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В дополнительных материалах откройте документ «Знакомство с рынками». Выберите интересные рынки НТИ, изучите описание и обозначьте интересные для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ас направления (необходимо выбрать 2 рынка).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6.</w:t>
      </w:r>
    </w:p>
    <w:p w14:paraId="0936443B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E43EEA" w14:textId="77777777" w:rsidR="003437E6" w:rsidRDefault="003437E6" w:rsidP="00E133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4E4251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6 </w:t>
      </w:r>
    </w:p>
    <w:p w14:paraId="5152F6D1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Тренды-прогнозы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65AC4B4B" w14:textId="77777777" w:rsidTr="001C21C5">
        <w:tc>
          <w:tcPr>
            <w:tcW w:w="4678" w:type="dxa"/>
          </w:tcPr>
          <w:p w14:paraId="76D39527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Рынок НТИ</w:t>
            </w:r>
          </w:p>
        </w:tc>
        <w:tc>
          <w:tcPr>
            <w:tcW w:w="4678" w:type="dxa"/>
          </w:tcPr>
          <w:p w14:paraId="2E0DE238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Интересное направление</w:t>
            </w:r>
          </w:p>
        </w:tc>
      </w:tr>
      <w:tr w:rsidR="00E13398" w:rsidRPr="004D3249" w14:paraId="22E6C9A5" w14:textId="77777777" w:rsidTr="001C21C5">
        <w:tc>
          <w:tcPr>
            <w:tcW w:w="4678" w:type="dxa"/>
          </w:tcPr>
          <w:p w14:paraId="1DD16AFE" w14:textId="05112CA2" w:rsidR="00E13398" w:rsidRPr="00E13398" w:rsidRDefault="0021233F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6" w:author="Ric Ric" w:date="2021-04-13T18:04:00Z">
              <w:r>
                <w:rPr>
                  <w:rFonts w:ascii="Times New Roman" w:hAnsi="Times New Roman"/>
                  <w:sz w:val="28"/>
                  <w:szCs w:val="28"/>
                </w:rPr>
                <w:t>ТехНет</w:t>
              </w:r>
            </w:ins>
          </w:p>
        </w:tc>
        <w:tc>
          <w:tcPr>
            <w:tcW w:w="4678" w:type="dxa"/>
          </w:tcPr>
          <w:p w14:paraId="06025796" w14:textId="18EF5E4B" w:rsidR="00E13398" w:rsidRPr="00E13398" w:rsidRDefault="00271A42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7" w:author="Ric Ric" w:date="2021-04-13T18:05:00Z">
              <w:r w:rsidRPr="00271A42">
                <w:rPr>
                  <w:rFonts w:ascii="Times New Roman" w:hAnsi="Times New Roman"/>
                  <w:sz w:val="28"/>
                  <w:szCs w:val="28"/>
                </w:rPr>
                <w:t>информационные системы управления предприятием</w:t>
              </w:r>
            </w:ins>
          </w:p>
        </w:tc>
      </w:tr>
      <w:tr w:rsidR="00E13398" w:rsidRPr="004D3249" w14:paraId="33C7BA45" w14:textId="77777777" w:rsidTr="001C21C5">
        <w:tc>
          <w:tcPr>
            <w:tcW w:w="4678" w:type="dxa"/>
          </w:tcPr>
          <w:p w14:paraId="0AD2829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8E9289C" w14:textId="4D72444E" w:rsidR="00E13398" w:rsidRPr="00E13398" w:rsidRDefault="00BA66A2" w:rsidP="001C21C5">
            <w:pPr>
              <w:rPr>
                <w:rFonts w:ascii="Times New Roman" w:hAnsi="Times New Roman"/>
                <w:sz w:val="28"/>
                <w:szCs w:val="28"/>
              </w:rPr>
            </w:pPr>
            <w:ins w:id="78" w:author="Ric Ric" w:date="2021-04-13T18:09:00Z">
              <w:r>
                <w:rPr>
                  <w:rFonts w:ascii="Pragmata Pro Mono Regular" w:eastAsia="Pragmata Pro Mono Regular" w:hAnsi="Pragmata Pro Mono Regular" w:cs="Pragmata Pro Mono Regular" w:hint="eastAsia"/>
                  <w:color w:val="FFFFFF"/>
                  <w:sz w:val="2"/>
                  <w:szCs w:val="2"/>
                  <w:shd w:val="clear" w:color="auto" w:fill="FFFFFF"/>
                </w:rPr>
                <w:t>Персональная энергетика и потребительские сервисы</w:t>
              </w:r>
            </w:ins>
          </w:p>
        </w:tc>
      </w:tr>
    </w:tbl>
    <w:p w14:paraId="1041BB7E" w14:textId="77777777" w:rsidR="00E13398" w:rsidRDefault="00E13398" w:rsidP="00E1339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4C27CC2" w14:textId="77777777" w:rsid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E13398" w:rsidRPr="00E13398">
        <w:rPr>
          <w:rFonts w:ascii="Times New Roman" w:hAnsi="Times New Roman" w:cs="Times New Roman"/>
          <w:sz w:val="28"/>
          <w:szCs w:val="28"/>
        </w:rPr>
        <w:t>Скачайте матрицу НТИ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  <w:r w:rsidR="002C06A1" w:rsidRPr="002C06A1">
        <w:rPr>
          <w:rFonts w:ascii="Times New Roman" w:hAnsi="Times New Roman" w:cs="Times New Roman"/>
          <w:sz w:val="28"/>
          <w:szCs w:val="28"/>
        </w:rPr>
        <w:t xml:space="preserve">(находится в дополнительных материалах) </w:t>
      </w:r>
      <w:r w:rsidR="00E13398" w:rsidRPr="002C06A1">
        <w:rPr>
          <w:rFonts w:ascii="Times New Roman" w:hAnsi="Times New Roman" w:cs="Times New Roman"/>
          <w:sz w:val="28"/>
          <w:szCs w:val="28"/>
        </w:rPr>
        <w:t>и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 для выбранных 2 рынков. На пересечении с технологиями сгенерируйте свои идеи.</w:t>
      </w:r>
      <w:r w:rsidR="002C06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E9DA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E13398" w:rsidRPr="00E13398">
        <w:rPr>
          <w:rFonts w:ascii="Times New Roman" w:hAnsi="Times New Roman" w:cs="Times New Roman"/>
          <w:sz w:val="28"/>
          <w:szCs w:val="28"/>
        </w:rPr>
        <w:t>Из полученных идей в заданиях 1</w:t>
      </w:r>
      <w:r w:rsidR="003437E6">
        <w:rPr>
          <w:rFonts w:ascii="Times New Roman" w:hAnsi="Times New Roman" w:cs="Times New Roman"/>
          <w:sz w:val="28"/>
          <w:szCs w:val="28"/>
        </w:rPr>
        <w:t>–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8 выберите одну идею, с которой бы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ы продолжили работу. Запишите идею ниже и обоснуйте свой выбор.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7.</w:t>
      </w:r>
    </w:p>
    <w:p w14:paraId="4670460F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3C7CA6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1786C5EC" w14:textId="77777777" w:rsidR="00E13398" w:rsidRPr="0042337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идеи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E13398" w:rsidRPr="004D3249" w14:paraId="193611B8" w14:textId="77777777" w:rsidTr="001C21C5">
        <w:tc>
          <w:tcPr>
            <w:tcW w:w="4678" w:type="dxa"/>
          </w:tcPr>
          <w:p w14:paraId="2863AB8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Суть идеи</w:t>
            </w:r>
          </w:p>
        </w:tc>
        <w:tc>
          <w:tcPr>
            <w:tcW w:w="4678" w:type="dxa"/>
          </w:tcPr>
          <w:p w14:paraId="12B73341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E13398">
              <w:rPr>
                <w:rFonts w:ascii="Times New Roman" w:hAnsi="Times New Roman"/>
                <w:bCs/>
                <w:sz w:val="28"/>
                <w:szCs w:val="28"/>
              </w:rPr>
              <w:t>Обоснование выбора</w:t>
            </w:r>
          </w:p>
        </w:tc>
      </w:tr>
      <w:tr w:rsidR="00E13398" w:rsidRPr="004D3249" w14:paraId="74F53164" w14:textId="77777777" w:rsidTr="001C21C5">
        <w:tc>
          <w:tcPr>
            <w:tcW w:w="4678" w:type="dxa"/>
          </w:tcPr>
          <w:p w14:paraId="4A526FC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5797C88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D74D2AB" w14:textId="77777777" w:rsidR="00E13398" w:rsidRDefault="00E13398" w:rsidP="00474C37">
      <w:pPr>
        <w:rPr>
          <w:rFonts w:ascii="Times New Roman" w:hAnsi="Times New Roman" w:cs="Times New Roman"/>
          <w:sz w:val="28"/>
          <w:szCs w:val="28"/>
        </w:rPr>
      </w:pPr>
    </w:p>
    <w:p w14:paraId="05C2E861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="00E13398" w:rsidRPr="00E13398">
        <w:rPr>
          <w:rFonts w:ascii="Times New Roman" w:hAnsi="Times New Roman" w:cs="Times New Roman"/>
          <w:sz w:val="28"/>
          <w:szCs w:val="28"/>
        </w:rPr>
        <w:t>Необходимо сделать презентацию сгенерированной идеи проекта по предложенной структуре:</w:t>
      </w:r>
    </w:p>
    <w:p w14:paraId="21598744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титульный лист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2A6EDC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lastRenderedPageBreak/>
        <w:t>описание проблемы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FBEBD7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3937212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описание конкурентных преимуществ продукта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A8BFAA6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этапы реализации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71B918A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выход на рынок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7AB2FCE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упрощенная бизнес-модель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D55AF0D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финансовый план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296EEB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команда проекта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F912E79" w14:textId="77777777" w:rsidR="00E13398" w:rsidRPr="00E13398" w:rsidRDefault="003437E6" w:rsidP="00474C37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13398" w:rsidRPr="00E13398">
        <w:rPr>
          <w:rFonts w:ascii="Times New Roman" w:hAnsi="Times New Roman" w:cs="Times New Roman"/>
          <w:sz w:val="28"/>
          <w:szCs w:val="28"/>
        </w:rPr>
        <w:t>онтакты и призыв к действию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B0B098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3B2D9" w14:textId="77777777" w:rsidR="00E13398" w:rsidRDefault="00E13398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Подробный разбор структуры презентации представлен в вебинаре к курсу «Проектная деятельность 1».</w:t>
      </w:r>
    </w:p>
    <w:p w14:paraId="39A123F2" w14:textId="77777777" w:rsidR="00474C37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CD114" w14:textId="77777777" w:rsidR="00E13398" w:rsidRPr="00E13398" w:rsidRDefault="00474C37" w:rsidP="00E133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E13398" w:rsidRPr="00E13398">
        <w:rPr>
          <w:rFonts w:ascii="Times New Roman" w:hAnsi="Times New Roman" w:cs="Times New Roman"/>
          <w:sz w:val="28"/>
          <w:szCs w:val="28"/>
        </w:rPr>
        <w:t xml:space="preserve">Согласно методике дизайн-мышления, опишите этапы, которые необходимо пройти для реализации </w:t>
      </w:r>
      <w:r w:rsidR="003437E6">
        <w:rPr>
          <w:rFonts w:ascii="Times New Roman" w:hAnsi="Times New Roman" w:cs="Times New Roman"/>
          <w:sz w:val="28"/>
          <w:szCs w:val="28"/>
        </w:rPr>
        <w:t>в</w:t>
      </w:r>
      <w:r w:rsidR="00E13398" w:rsidRPr="00E13398">
        <w:rPr>
          <w:rFonts w:ascii="Times New Roman" w:hAnsi="Times New Roman" w:cs="Times New Roman"/>
          <w:sz w:val="28"/>
          <w:szCs w:val="28"/>
        </w:rPr>
        <w:t>ашей идеи.</w:t>
      </w:r>
      <w:r w:rsidR="00A87592">
        <w:rPr>
          <w:rFonts w:ascii="Times New Roman" w:hAnsi="Times New Roman" w:cs="Times New Roman"/>
          <w:sz w:val="28"/>
          <w:szCs w:val="28"/>
        </w:rPr>
        <w:t xml:space="preserve"> </w:t>
      </w:r>
      <w:r w:rsidR="00A87592">
        <w:rPr>
          <w:rFonts w:ascii="Times New Roman" w:hAnsi="Times New Roman"/>
          <w:bCs/>
          <w:sz w:val="28"/>
          <w:szCs w:val="28"/>
        </w:rPr>
        <w:t>Заполните табл. 8.</w:t>
      </w:r>
    </w:p>
    <w:p w14:paraId="191DE820" w14:textId="77777777" w:rsidR="00E13398" w:rsidRDefault="00E13398" w:rsidP="00E13398">
      <w:pPr>
        <w:spacing w:line="360" w:lineRule="auto"/>
        <w:rPr>
          <w:rFonts w:ascii="Times New Roman" w:hAnsi="Times New Roman"/>
          <w:sz w:val="16"/>
          <w:szCs w:val="16"/>
        </w:rPr>
      </w:pPr>
    </w:p>
    <w:p w14:paraId="2B5ED0D8" w14:textId="77777777" w:rsidR="003437E6" w:rsidRDefault="00E13398" w:rsidP="008B782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474C37">
        <w:rPr>
          <w:rFonts w:ascii="Times New Roman" w:hAnsi="Times New Roman" w:cs="Times New Roman"/>
          <w:sz w:val="28"/>
          <w:szCs w:val="28"/>
        </w:rPr>
        <w:t xml:space="preserve">8 </w:t>
      </w:r>
    </w:p>
    <w:p w14:paraId="6F7EB14D" w14:textId="77777777" w:rsidR="00E13398" w:rsidRPr="00B72C08" w:rsidRDefault="00E13398" w:rsidP="008B78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реализации идеи</w:t>
      </w:r>
    </w:p>
    <w:tbl>
      <w:tblPr>
        <w:tblStyle w:val="a3"/>
        <w:tblW w:w="9178" w:type="dxa"/>
        <w:tblLook w:val="04A0" w:firstRow="1" w:lastRow="0" w:firstColumn="1" w:lastColumn="0" w:noHBand="0" w:noVBand="1"/>
      </w:tblPr>
      <w:tblGrid>
        <w:gridCol w:w="1555"/>
        <w:gridCol w:w="2541"/>
        <w:gridCol w:w="2541"/>
        <w:gridCol w:w="2541"/>
      </w:tblGrid>
      <w:tr w:rsidR="00E13398" w:rsidRPr="004D3249" w14:paraId="16317E12" w14:textId="77777777" w:rsidTr="00E13398">
        <w:tc>
          <w:tcPr>
            <w:tcW w:w="1555" w:type="dxa"/>
          </w:tcPr>
          <w:p w14:paraId="6A64D812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Этап, №</w:t>
            </w:r>
          </w:p>
        </w:tc>
        <w:tc>
          <w:tcPr>
            <w:tcW w:w="2541" w:type="dxa"/>
          </w:tcPr>
          <w:p w14:paraId="39C2298B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Наименование этапа по методике «Дизайн-мышление»</w:t>
            </w:r>
          </w:p>
        </w:tc>
        <w:tc>
          <w:tcPr>
            <w:tcW w:w="2541" w:type="dxa"/>
          </w:tcPr>
          <w:p w14:paraId="68C08EC3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Что будет выполнено в рамках этапа?</w:t>
            </w:r>
          </w:p>
        </w:tc>
        <w:tc>
          <w:tcPr>
            <w:tcW w:w="2541" w:type="dxa"/>
          </w:tcPr>
          <w:p w14:paraId="3E31C3CE" w14:textId="77777777" w:rsidR="00E13398" w:rsidRPr="00E13398" w:rsidRDefault="00E13398" w:rsidP="00E1339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13398">
              <w:rPr>
                <w:rFonts w:ascii="Times New Roman" w:hAnsi="Times New Roman"/>
                <w:sz w:val="28"/>
                <w:szCs w:val="28"/>
              </w:rPr>
              <w:t>Планируемый срок</w:t>
            </w:r>
          </w:p>
        </w:tc>
      </w:tr>
      <w:tr w:rsidR="00E13398" w:rsidRPr="004D3249" w14:paraId="6D779926" w14:textId="77777777" w:rsidTr="00E13398">
        <w:tc>
          <w:tcPr>
            <w:tcW w:w="1555" w:type="dxa"/>
          </w:tcPr>
          <w:p w14:paraId="03BE2FE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240E06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7DED925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E138239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6865BC2" w14:textId="77777777" w:rsidTr="00E13398">
        <w:tc>
          <w:tcPr>
            <w:tcW w:w="1555" w:type="dxa"/>
          </w:tcPr>
          <w:p w14:paraId="203B3B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B739CD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D53E57A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6975435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C27CD32" w14:textId="77777777" w:rsidTr="00E13398">
        <w:tc>
          <w:tcPr>
            <w:tcW w:w="1555" w:type="dxa"/>
          </w:tcPr>
          <w:p w14:paraId="6B7AE78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1146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2C0797C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D017666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0A590975" w14:textId="77777777" w:rsidTr="00E13398">
        <w:tc>
          <w:tcPr>
            <w:tcW w:w="1555" w:type="dxa"/>
          </w:tcPr>
          <w:p w14:paraId="6DF7BC1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3F7E91E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8B6FC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EF78FE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2F86CE86" w14:textId="77777777" w:rsidTr="00E13398">
        <w:tc>
          <w:tcPr>
            <w:tcW w:w="1555" w:type="dxa"/>
          </w:tcPr>
          <w:p w14:paraId="14CC943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75FAD9F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7C946ED8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56D5C9D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34A5E053" w14:textId="77777777" w:rsidTr="00E13398">
        <w:tc>
          <w:tcPr>
            <w:tcW w:w="1555" w:type="dxa"/>
          </w:tcPr>
          <w:p w14:paraId="61ADBC33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6119E25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390D2070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47A233B1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13398" w:rsidRPr="004D3249" w14:paraId="72CF98D8" w14:textId="77777777" w:rsidTr="00E13398">
        <w:tc>
          <w:tcPr>
            <w:tcW w:w="1555" w:type="dxa"/>
          </w:tcPr>
          <w:p w14:paraId="5A9B8D84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1C90F817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008A5CDB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41" w:type="dxa"/>
          </w:tcPr>
          <w:p w14:paraId="5718F082" w14:textId="77777777" w:rsidR="00E13398" w:rsidRPr="00E13398" w:rsidRDefault="00E13398" w:rsidP="001C21C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127982C" w14:textId="77777777" w:rsidR="00E13398" w:rsidRDefault="00E13398" w:rsidP="00E1339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93A6" w14:textId="77777777" w:rsidR="00C26888" w:rsidRPr="00C26888" w:rsidRDefault="00474C37" w:rsidP="00474C3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12.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Изучите документ «Полезные сервисы». Ниже укажите, какие сервисы и каким образом помогут </w:t>
      </w:r>
      <w:r w:rsidR="003437E6">
        <w:rPr>
          <w:rFonts w:ascii="Times New Roman" w:hAnsi="Times New Roman" w:cs="Times New Roman"/>
          <w:bCs/>
          <w:sz w:val="28"/>
          <w:szCs w:val="28"/>
        </w:rPr>
        <w:t>в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>ам в запуске бизнес-идеи. Можно предложить сервисы</w:t>
      </w:r>
      <w:r w:rsidR="003437E6">
        <w:rPr>
          <w:rFonts w:ascii="Times New Roman" w:hAnsi="Times New Roman" w:cs="Times New Roman"/>
          <w:bCs/>
          <w:sz w:val="28"/>
          <w:szCs w:val="28"/>
        </w:rPr>
        <w:t>,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не указанные</w:t>
      </w:r>
      <w:r w:rsidR="003437E6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26888" w:rsidRPr="00C26888">
        <w:rPr>
          <w:rFonts w:ascii="Times New Roman" w:hAnsi="Times New Roman" w:cs="Times New Roman"/>
          <w:bCs/>
          <w:sz w:val="28"/>
          <w:szCs w:val="28"/>
        </w:rPr>
        <w:t xml:space="preserve"> данном документе.</w:t>
      </w:r>
    </w:p>
    <w:sectPr w:rsidR="00C26888" w:rsidRPr="00C2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a Pro Mono Regular">
    <w:panose1 w:val="02000509030000020004"/>
    <w:charset w:val="CC"/>
    <w:family w:val="modern"/>
    <w:pitch w:val="fixed"/>
    <w:sig w:usb0="E0002AFF" w:usb1="D008FDFB" w:usb2="0200001E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776F2"/>
    <w:multiLevelType w:val="multilevel"/>
    <w:tmpl w:val="EED8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7837AA"/>
    <w:multiLevelType w:val="hybridMultilevel"/>
    <w:tmpl w:val="CA98D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ic Ric">
    <w15:presenceInfo w15:providerId="Windows Live" w15:userId="684e09c84695524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0A"/>
    <w:rsid w:val="00004F44"/>
    <w:rsid w:val="00021FAE"/>
    <w:rsid w:val="000375C6"/>
    <w:rsid w:val="000657EF"/>
    <w:rsid w:val="00085C81"/>
    <w:rsid w:val="000C0CFC"/>
    <w:rsid w:val="000C24A9"/>
    <w:rsid w:val="000F379D"/>
    <w:rsid w:val="001206B0"/>
    <w:rsid w:val="001263C6"/>
    <w:rsid w:val="0012674E"/>
    <w:rsid w:val="00183814"/>
    <w:rsid w:val="00195173"/>
    <w:rsid w:val="001B0306"/>
    <w:rsid w:val="001C0A4C"/>
    <w:rsid w:val="001F12C8"/>
    <w:rsid w:val="00203D0E"/>
    <w:rsid w:val="0021233F"/>
    <w:rsid w:val="00222EEB"/>
    <w:rsid w:val="002251D1"/>
    <w:rsid w:val="0023146C"/>
    <w:rsid w:val="002418C7"/>
    <w:rsid w:val="00246683"/>
    <w:rsid w:val="00260970"/>
    <w:rsid w:val="0026240C"/>
    <w:rsid w:val="00271A42"/>
    <w:rsid w:val="00283F78"/>
    <w:rsid w:val="002C06A1"/>
    <w:rsid w:val="002F0EBF"/>
    <w:rsid w:val="002F3E3E"/>
    <w:rsid w:val="002F6AF9"/>
    <w:rsid w:val="00301D1F"/>
    <w:rsid w:val="003241FC"/>
    <w:rsid w:val="003245D4"/>
    <w:rsid w:val="00327820"/>
    <w:rsid w:val="003437E6"/>
    <w:rsid w:val="00362E45"/>
    <w:rsid w:val="00380890"/>
    <w:rsid w:val="003832E0"/>
    <w:rsid w:val="00391A74"/>
    <w:rsid w:val="003959DB"/>
    <w:rsid w:val="00396D1C"/>
    <w:rsid w:val="00397F79"/>
    <w:rsid w:val="003F1B44"/>
    <w:rsid w:val="00410ED1"/>
    <w:rsid w:val="004223A8"/>
    <w:rsid w:val="00423378"/>
    <w:rsid w:val="00436870"/>
    <w:rsid w:val="00451558"/>
    <w:rsid w:val="00474C37"/>
    <w:rsid w:val="004760DE"/>
    <w:rsid w:val="00486AE8"/>
    <w:rsid w:val="004A45AF"/>
    <w:rsid w:val="004B219B"/>
    <w:rsid w:val="004D1BEC"/>
    <w:rsid w:val="00521E93"/>
    <w:rsid w:val="0053599B"/>
    <w:rsid w:val="0059797E"/>
    <w:rsid w:val="005A2F2C"/>
    <w:rsid w:val="005A576D"/>
    <w:rsid w:val="005E5A85"/>
    <w:rsid w:val="00610EF8"/>
    <w:rsid w:val="00620254"/>
    <w:rsid w:val="0062551C"/>
    <w:rsid w:val="00633D15"/>
    <w:rsid w:val="00652CD4"/>
    <w:rsid w:val="0068242A"/>
    <w:rsid w:val="00691C87"/>
    <w:rsid w:val="00695FEB"/>
    <w:rsid w:val="006D1CD6"/>
    <w:rsid w:val="006D2409"/>
    <w:rsid w:val="00747531"/>
    <w:rsid w:val="00762E1D"/>
    <w:rsid w:val="00777341"/>
    <w:rsid w:val="007D6A76"/>
    <w:rsid w:val="007F1654"/>
    <w:rsid w:val="00827489"/>
    <w:rsid w:val="00844494"/>
    <w:rsid w:val="0085379D"/>
    <w:rsid w:val="00860FED"/>
    <w:rsid w:val="00874EF8"/>
    <w:rsid w:val="008B782C"/>
    <w:rsid w:val="008C02E6"/>
    <w:rsid w:val="008D7466"/>
    <w:rsid w:val="00901DEC"/>
    <w:rsid w:val="009120F9"/>
    <w:rsid w:val="0092399F"/>
    <w:rsid w:val="0095679B"/>
    <w:rsid w:val="0097002D"/>
    <w:rsid w:val="009F0888"/>
    <w:rsid w:val="009F7677"/>
    <w:rsid w:val="00A0705F"/>
    <w:rsid w:val="00A17DEF"/>
    <w:rsid w:val="00A201A2"/>
    <w:rsid w:val="00A43EE1"/>
    <w:rsid w:val="00A87592"/>
    <w:rsid w:val="00AA1268"/>
    <w:rsid w:val="00AC17EC"/>
    <w:rsid w:val="00AE6D65"/>
    <w:rsid w:val="00B17AEE"/>
    <w:rsid w:val="00B47DB8"/>
    <w:rsid w:val="00B47DFE"/>
    <w:rsid w:val="00B620D3"/>
    <w:rsid w:val="00B72C08"/>
    <w:rsid w:val="00B97F0A"/>
    <w:rsid w:val="00BA66A2"/>
    <w:rsid w:val="00BB46A8"/>
    <w:rsid w:val="00BD2E9C"/>
    <w:rsid w:val="00BD3B28"/>
    <w:rsid w:val="00BE4023"/>
    <w:rsid w:val="00C027B2"/>
    <w:rsid w:val="00C02862"/>
    <w:rsid w:val="00C26888"/>
    <w:rsid w:val="00C45431"/>
    <w:rsid w:val="00C85081"/>
    <w:rsid w:val="00C907B4"/>
    <w:rsid w:val="00CC1149"/>
    <w:rsid w:val="00D67388"/>
    <w:rsid w:val="00D91CF7"/>
    <w:rsid w:val="00DE5A3F"/>
    <w:rsid w:val="00DF129B"/>
    <w:rsid w:val="00E13398"/>
    <w:rsid w:val="00E163BD"/>
    <w:rsid w:val="00E2307A"/>
    <w:rsid w:val="00E3045F"/>
    <w:rsid w:val="00E6282F"/>
    <w:rsid w:val="00E77098"/>
    <w:rsid w:val="00E9181D"/>
    <w:rsid w:val="00EE26A8"/>
    <w:rsid w:val="00EF5C2C"/>
    <w:rsid w:val="00F12C67"/>
    <w:rsid w:val="00F344EE"/>
    <w:rsid w:val="00F70F5D"/>
    <w:rsid w:val="00F80BE1"/>
    <w:rsid w:val="00FA08A0"/>
    <w:rsid w:val="00FB29A2"/>
    <w:rsid w:val="00FD0D36"/>
    <w:rsid w:val="00FD7432"/>
    <w:rsid w:val="00FE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A3AE7"/>
  <w14:defaultImageDpi w14:val="0"/>
  <w15:docId w15:val="{426BA54E-8159-4C54-B123-690F6FD5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7432"/>
  </w:style>
  <w:style w:type="paragraph" w:styleId="1">
    <w:name w:val="heading 1"/>
    <w:basedOn w:val="a"/>
    <w:next w:val="a"/>
    <w:link w:val="10"/>
    <w:uiPriority w:val="9"/>
    <w:qFormat/>
    <w:locked/>
    <w:rsid w:val="00B97F0A"/>
    <w:pPr>
      <w:keepNext/>
      <w:keepLines/>
      <w:spacing w:before="480" w:after="0"/>
      <w:outlineLvl w:val="0"/>
    </w:pPr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B97F0A"/>
    <w:pPr>
      <w:keepNext/>
      <w:keepLines/>
      <w:spacing w:before="200" w:after="0"/>
      <w:outlineLvl w:val="1"/>
    </w:pPr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97F0A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B97F0A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860FED"/>
    <w:pPr>
      <w:spacing w:after="0" w:line="240" w:lineRule="auto"/>
    </w:pPr>
    <w:rPr>
      <w:rFonts w:asciiTheme="minorHAnsi" w:hAnsiTheme="minorHAns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62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362E4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D2409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0C0CF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429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29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8F99F-1DCC-4E99-B86A-C29074C68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7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Ric Ric</cp:lastModifiedBy>
  <cp:revision>5</cp:revision>
  <dcterms:created xsi:type="dcterms:W3CDTF">2021-04-12T18:20:00Z</dcterms:created>
  <dcterms:modified xsi:type="dcterms:W3CDTF">2021-04-13T11:09:00Z</dcterms:modified>
</cp:coreProperties>
</file>