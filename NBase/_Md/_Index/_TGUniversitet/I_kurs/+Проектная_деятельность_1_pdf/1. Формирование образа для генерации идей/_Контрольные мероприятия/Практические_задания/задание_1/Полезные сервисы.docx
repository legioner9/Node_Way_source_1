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2E788" w14:textId="52FC8E2F" w:rsidR="00C978A7" w:rsidRPr="00CB4BCA" w:rsidRDefault="003D18E2" w:rsidP="001E7D59">
      <w:pPr>
        <w:spacing w:before="0"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CB4BCA">
        <w:rPr>
          <w:rFonts w:cs="Times New Roman"/>
          <w:szCs w:val="28"/>
        </w:rPr>
        <w:t>Предлагаем</w:t>
      </w:r>
      <w:r w:rsidR="001E7D59" w:rsidRPr="00CB4BCA">
        <w:rPr>
          <w:rFonts w:cs="Times New Roman"/>
          <w:szCs w:val="28"/>
        </w:rPr>
        <w:t xml:space="preserve"> </w:t>
      </w:r>
      <w:r w:rsidRPr="00CB4BCA">
        <w:rPr>
          <w:rFonts w:cs="Times New Roman"/>
          <w:szCs w:val="28"/>
        </w:rPr>
        <w:t>р</w:t>
      </w:r>
      <w:r w:rsidR="00C978A7" w:rsidRPr="00CB4BCA">
        <w:rPr>
          <w:rFonts w:cs="Times New Roman"/>
          <w:szCs w:val="28"/>
        </w:rPr>
        <w:t>ассмотр</w:t>
      </w:r>
      <w:r w:rsidRPr="00CB4BCA">
        <w:rPr>
          <w:rFonts w:cs="Times New Roman"/>
          <w:szCs w:val="28"/>
        </w:rPr>
        <w:t>еть</w:t>
      </w:r>
      <w:r w:rsidR="001E7D59" w:rsidRPr="00CB4BCA">
        <w:rPr>
          <w:rFonts w:cs="Times New Roman"/>
          <w:szCs w:val="28"/>
        </w:rPr>
        <w:t xml:space="preserve"> </w:t>
      </w:r>
      <w:r w:rsidR="00C978A7" w:rsidRPr="00CB4BCA">
        <w:rPr>
          <w:rFonts w:cs="Times New Roman"/>
          <w:szCs w:val="28"/>
        </w:rPr>
        <w:t>ряд</w:t>
      </w:r>
      <w:r w:rsidR="001E7D59" w:rsidRPr="00CB4BCA">
        <w:rPr>
          <w:rFonts w:cs="Times New Roman"/>
          <w:szCs w:val="28"/>
        </w:rPr>
        <w:t xml:space="preserve"> </w:t>
      </w:r>
      <w:r w:rsidR="00C978A7" w:rsidRPr="00CB4BCA">
        <w:rPr>
          <w:rFonts w:cs="Times New Roman"/>
          <w:szCs w:val="28"/>
        </w:rPr>
        <w:t>доступных</w:t>
      </w:r>
      <w:r w:rsidR="001E7D59" w:rsidRPr="00CB4BCA">
        <w:rPr>
          <w:rFonts w:cs="Times New Roman"/>
          <w:szCs w:val="28"/>
        </w:rPr>
        <w:t xml:space="preserve"> </w:t>
      </w:r>
      <w:r w:rsidR="00C978A7" w:rsidRPr="00CB4BCA">
        <w:rPr>
          <w:rFonts w:cs="Times New Roman"/>
          <w:szCs w:val="28"/>
        </w:rPr>
        <w:t>инструментов,</w:t>
      </w:r>
      <w:r w:rsidR="001E7D59" w:rsidRPr="00CB4BCA">
        <w:rPr>
          <w:rFonts w:cs="Times New Roman"/>
          <w:szCs w:val="28"/>
        </w:rPr>
        <w:t xml:space="preserve"> </w:t>
      </w:r>
      <w:r w:rsidR="00C7773B" w:rsidRPr="00CB4BCA">
        <w:rPr>
          <w:rFonts w:cs="Times New Roman"/>
          <w:szCs w:val="28"/>
        </w:rPr>
        <w:t>способствующих</w:t>
      </w:r>
      <w:r w:rsidR="001E7D59" w:rsidRPr="00CB4BCA">
        <w:rPr>
          <w:rFonts w:cs="Times New Roman"/>
          <w:szCs w:val="28"/>
        </w:rPr>
        <w:t xml:space="preserve"> </w:t>
      </w:r>
      <w:r w:rsidR="00C7773B" w:rsidRPr="00CB4BCA">
        <w:rPr>
          <w:rFonts w:cs="Times New Roman"/>
          <w:szCs w:val="28"/>
        </w:rPr>
        <w:t>запуску</w:t>
      </w:r>
      <w:r w:rsidR="001E7D59" w:rsidRPr="00CB4BCA">
        <w:rPr>
          <w:rFonts w:cs="Times New Roman"/>
          <w:szCs w:val="28"/>
        </w:rPr>
        <w:t xml:space="preserve"> </w:t>
      </w:r>
      <w:r w:rsidR="00C7773B" w:rsidRPr="00CB4BCA">
        <w:rPr>
          <w:rFonts w:cs="Times New Roman"/>
          <w:szCs w:val="28"/>
        </w:rPr>
        <w:t>бизнес-идей</w:t>
      </w:r>
      <w:r w:rsidR="001E7D59" w:rsidRPr="00CB4BCA">
        <w:rPr>
          <w:rFonts w:cs="Times New Roman"/>
          <w:szCs w:val="28"/>
        </w:rPr>
        <w:t>.</w:t>
      </w:r>
    </w:p>
    <w:p w14:paraId="45193322" w14:textId="77777777" w:rsidR="001E7D59" w:rsidRPr="001E7D59" w:rsidRDefault="001E7D59" w:rsidP="001E7D59">
      <w:pPr>
        <w:spacing w:before="0"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72CB7A50" w14:textId="12F67A7F" w:rsidR="00C978A7" w:rsidRPr="001E7D59" w:rsidRDefault="00C978A7" w:rsidP="001E7D59">
      <w:pPr>
        <w:pStyle w:val="a3"/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cs="Times New Roman"/>
          <w:szCs w:val="28"/>
        </w:rPr>
      </w:pPr>
      <w:r w:rsidRPr="001E7D59">
        <w:rPr>
          <w:rFonts w:cs="Times New Roman"/>
          <w:szCs w:val="28"/>
        </w:rPr>
        <w:t>Инструмент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b/>
          <w:bCs/>
          <w:szCs w:val="28"/>
        </w:rPr>
        <w:t>бизнес-навигатор</w:t>
      </w:r>
      <w:r w:rsidR="001E7D59">
        <w:rPr>
          <w:rFonts w:cs="Times New Roman"/>
          <w:b/>
          <w:bCs/>
          <w:szCs w:val="28"/>
        </w:rPr>
        <w:t xml:space="preserve"> </w:t>
      </w:r>
      <w:r w:rsidRPr="001E7D59">
        <w:rPr>
          <w:rFonts w:cs="Times New Roman"/>
          <w:b/>
          <w:bCs/>
          <w:szCs w:val="28"/>
        </w:rPr>
        <w:t>для</w:t>
      </w:r>
      <w:r w:rsidR="001E7D59">
        <w:rPr>
          <w:rFonts w:cs="Times New Roman"/>
          <w:b/>
          <w:bCs/>
          <w:szCs w:val="28"/>
        </w:rPr>
        <w:t xml:space="preserve"> </w:t>
      </w:r>
      <w:r w:rsidRPr="001E7D59">
        <w:rPr>
          <w:rFonts w:cs="Times New Roman"/>
          <w:b/>
          <w:bCs/>
          <w:szCs w:val="28"/>
        </w:rPr>
        <w:t>экспресс-оценки</w:t>
      </w:r>
      <w:r w:rsidR="001E7D59">
        <w:rPr>
          <w:rFonts w:cs="Times New Roman"/>
          <w:b/>
          <w:bCs/>
          <w:szCs w:val="28"/>
        </w:rPr>
        <w:t xml:space="preserve"> </w:t>
      </w:r>
      <w:r w:rsidRPr="001E7D59">
        <w:rPr>
          <w:rFonts w:cs="Times New Roman"/>
          <w:b/>
          <w:bCs/>
          <w:szCs w:val="28"/>
        </w:rPr>
        <w:t>бизнес-идеи</w:t>
      </w:r>
      <w:r w:rsidR="001E7D59">
        <w:rPr>
          <w:rFonts w:cs="Times New Roman"/>
          <w:b/>
          <w:szCs w:val="28"/>
        </w:rPr>
        <w:t xml:space="preserve"> </w:t>
      </w:r>
      <w:r w:rsidRPr="001E7D59">
        <w:rPr>
          <w:rFonts w:cs="Times New Roman"/>
          <w:szCs w:val="28"/>
        </w:rPr>
        <w:t>–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это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информационный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ресурс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(система),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принадлежащий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АО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«Корпорация</w:t>
      </w:r>
      <w:r w:rsidR="001E7D59">
        <w:rPr>
          <w:rFonts w:cs="Times New Roman"/>
          <w:szCs w:val="28"/>
        </w:rPr>
        <w:t xml:space="preserve"> </w:t>
      </w:r>
      <w:del w:id="0" w:author="Julie Elisseeva" w:date="2020-10-05T17:24:00Z">
        <w:r w:rsidRPr="001E7D59" w:rsidDel="009722AC">
          <w:rPr>
            <w:rFonts w:cs="Times New Roman"/>
            <w:szCs w:val="28"/>
          </w:rPr>
          <w:delText>«</w:delText>
        </w:r>
      </w:del>
      <w:ins w:id="1" w:author="Julie Elisseeva" w:date="2020-10-05T17:24:00Z">
        <w:r w:rsidR="009722AC">
          <w:rPr>
            <w:rFonts w:cs="Times New Roman"/>
            <w:szCs w:val="28"/>
          </w:rPr>
          <w:t>"</w:t>
        </w:r>
      </w:ins>
      <w:r w:rsidRPr="001E7D59">
        <w:rPr>
          <w:rFonts w:cs="Times New Roman"/>
          <w:szCs w:val="28"/>
        </w:rPr>
        <w:t>МСП</w:t>
      </w:r>
      <w:ins w:id="2" w:author="Julie Elisseeva" w:date="2020-10-05T17:24:00Z">
        <w:r w:rsidR="009722AC">
          <w:rPr>
            <w:rFonts w:cs="Times New Roman"/>
            <w:szCs w:val="28"/>
          </w:rPr>
          <w:t>"</w:t>
        </w:r>
      </w:ins>
      <w:r w:rsidRPr="001E7D59">
        <w:rPr>
          <w:rFonts w:cs="Times New Roman"/>
          <w:szCs w:val="28"/>
        </w:rPr>
        <w:t>»,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разработанный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в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целях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обеспечения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организации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оказания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маркетинговой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информационной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поддержки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субъектам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МСП</w:t>
      </w:r>
      <w:ins w:id="3" w:author="Julie Elisseeva" w:date="2020-10-05T17:25:00Z">
        <w:r w:rsidR="009722AC">
          <w:rPr>
            <w:rFonts w:cs="Times New Roman"/>
            <w:szCs w:val="28"/>
          </w:rPr>
          <w:t xml:space="preserve"> (</w:t>
        </w:r>
      </w:ins>
      <w:del w:id="4" w:author="Julie Elisseeva" w:date="2020-10-05T17:25:00Z">
        <w:r w:rsidRPr="001E7D59" w:rsidDel="009722AC">
          <w:rPr>
            <w:rFonts w:cs="Times New Roman"/>
            <w:szCs w:val="28"/>
          </w:rPr>
          <w:delText>.</w:delText>
        </w:r>
        <w:r w:rsidR="001E7D59" w:rsidDel="009722AC">
          <w:rPr>
            <w:rFonts w:cs="Times New Roman"/>
            <w:szCs w:val="28"/>
          </w:rPr>
          <w:delText xml:space="preserve"> </w:delText>
        </w:r>
      </w:del>
      <w:r w:rsidR="00167B46" w:rsidRPr="001E7D59">
        <w:rPr>
          <w:rFonts w:cs="Times New Roman"/>
          <w:szCs w:val="28"/>
        </w:rPr>
        <w:t>https://smbn.ru</w:t>
      </w:r>
      <w:ins w:id="5" w:author="Julie Elisseeva" w:date="2020-10-05T17:25:00Z">
        <w:r w:rsidR="009722AC">
          <w:rPr>
            <w:rFonts w:cs="Times New Roman"/>
            <w:szCs w:val="28"/>
          </w:rPr>
          <w:t>).</w:t>
        </w:r>
      </w:ins>
    </w:p>
    <w:p w14:paraId="03203C89" w14:textId="77777777" w:rsidR="00C978A7" w:rsidRPr="001E7D59" w:rsidRDefault="00C978A7" w:rsidP="001E7D59">
      <w:pPr>
        <w:spacing w:before="0"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1E7D59">
        <w:rPr>
          <w:rFonts w:cs="Times New Roman"/>
          <w:szCs w:val="28"/>
        </w:rPr>
        <w:t>Данный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портал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позволяет:</w:t>
      </w:r>
      <w:r w:rsidR="001E7D59">
        <w:rPr>
          <w:rFonts w:cs="Times New Roman"/>
          <w:szCs w:val="28"/>
        </w:rPr>
        <w:t xml:space="preserve"> </w:t>
      </w:r>
    </w:p>
    <w:p w14:paraId="06BF15C9" w14:textId="3D2BEB7A" w:rsidR="00C978A7" w:rsidRPr="001E7D59" w:rsidRDefault="009722AC">
      <w:pPr>
        <w:pStyle w:val="a3"/>
        <w:numPr>
          <w:ilvl w:val="0"/>
          <w:numId w:val="5"/>
        </w:numPr>
        <w:spacing w:before="0" w:after="0" w:line="360" w:lineRule="auto"/>
        <w:ind w:left="0" w:firstLine="426"/>
        <w:jc w:val="both"/>
        <w:rPr>
          <w:rFonts w:cs="Times New Roman"/>
          <w:szCs w:val="28"/>
        </w:rPr>
        <w:pPrChange w:id="6" w:author="Julie Elisseeva" w:date="2020-10-05T17:26:00Z">
          <w:pPr>
            <w:pStyle w:val="a3"/>
            <w:numPr>
              <w:numId w:val="5"/>
            </w:numPr>
            <w:spacing w:before="0" w:after="0" w:line="360" w:lineRule="auto"/>
            <w:ind w:left="0" w:firstLine="709"/>
            <w:jc w:val="both"/>
          </w:pPr>
        </w:pPrChange>
      </w:pPr>
      <w:r w:rsidRPr="001E7D59">
        <w:rPr>
          <w:rFonts w:cs="Times New Roman"/>
          <w:szCs w:val="28"/>
        </w:rPr>
        <w:t>рассчитать</w:t>
      </w:r>
      <w:r>
        <w:rPr>
          <w:rFonts w:cs="Times New Roman"/>
          <w:szCs w:val="28"/>
        </w:rPr>
        <w:t xml:space="preserve"> </w:t>
      </w:r>
      <w:del w:id="7" w:author="Julie Elisseeva" w:date="2020-10-05T17:25:00Z">
        <w:r w:rsidR="00C978A7" w:rsidRPr="001E7D59" w:rsidDel="009722AC">
          <w:rPr>
            <w:rFonts w:cs="Times New Roman"/>
            <w:szCs w:val="28"/>
          </w:rPr>
          <w:delText>бизнес</w:delText>
        </w:r>
        <w:r w:rsidR="001E7D59" w:rsidDel="009722AC">
          <w:rPr>
            <w:rFonts w:cs="Times New Roman"/>
            <w:szCs w:val="28"/>
          </w:rPr>
          <w:delText xml:space="preserve"> </w:delText>
        </w:r>
      </w:del>
      <w:ins w:id="8" w:author="Julie Elisseeva" w:date="2020-10-05T17:25:00Z">
        <w:r w:rsidRPr="001E7D59">
          <w:rPr>
            <w:rFonts w:cs="Times New Roman"/>
            <w:szCs w:val="28"/>
          </w:rPr>
          <w:t>бизнес</w:t>
        </w:r>
        <w:r>
          <w:rPr>
            <w:rFonts w:cs="Times New Roman"/>
            <w:szCs w:val="28"/>
          </w:rPr>
          <w:t>-</w:t>
        </w:r>
      </w:ins>
      <w:r w:rsidR="00C978A7" w:rsidRPr="001E7D59">
        <w:rPr>
          <w:rFonts w:cs="Times New Roman"/>
          <w:szCs w:val="28"/>
        </w:rPr>
        <w:t>план</w:t>
      </w:r>
      <w:ins w:id="9" w:author="Julie Elisseeva" w:date="2020-10-05T17:25:00Z">
        <w:r>
          <w:rPr>
            <w:rFonts w:cs="Times New Roman"/>
            <w:szCs w:val="28"/>
          </w:rPr>
          <w:t>;</w:t>
        </w:r>
      </w:ins>
      <w:r w:rsidR="001E7D59">
        <w:rPr>
          <w:rFonts w:cs="Times New Roman"/>
          <w:szCs w:val="28"/>
        </w:rPr>
        <w:t xml:space="preserve"> </w:t>
      </w:r>
    </w:p>
    <w:p w14:paraId="6BB37478" w14:textId="5D55E9C1" w:rsidR="00C978A7" w:rsidRPr="001E7D59" w:rsidRDefault="009722AC">
      <w:pPr>
        <w:pStyle w:val="a3"/>
        <w:numPr>
          <w:ilvl w:val="0"/>
          <w:numId w:val="5"/>
        </w:numPr>
        <w:spacing w:before="0" w:after="0" w:line="360" w:lineRule="auto"/>
        <w:ind w:left="0" w:firstLine="426"/>
        <w:jc w:val="both"/>
        <w:rPr>
          <w:rFonts w:cs="Times New Roman"/>
          <w:szCs w:val="28"/>
        </w:rPr>
        <w:pPrChange w:id="10" w:author="Julie Elisseeva" w:date="2020-10-05T17:26:00Z">
          <w:pPr>
            <w:pStyle w:val="a3"/>
            <w:numPr>
              <w:numId w:val="5"/>
            </w:numPr>
            <w:spacing w:before="0" w:after="0" w:line="360" w:lineRule="auto"/>
            <w:ind w:left="0" w:firstLine="709"/>
            <w:jc w:val="both"/>
          </w:pPr>
        </w:pPrChange>
      </w:pPr>
      <w:r w:rsidRPr="001E7D59">
        <w:rPr>
          <w:rFonts w:cs="Times New Roman"/>
          <w:szCs w:val="28"/>
        </w:rPr>
        <w:t>найти</w:t>
      </w:r>
      <w:r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полезные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семинары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и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тренинги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по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вашей</w:t>
      </w:r>
      <w:r w:rsidR="001E7D59">
        <w:rPr>
          <w:rFonts w:cs="Times New Roman"/>
          <w:szCs w:val="28"/>
        </w:rPr>
        <w:t xml:space="preserve"> </w:t>
      </w:r>
      <w:del w:id="11" w:author="Julie Elisseeva" w:date="2020-10-05T17:25:00Z">
        <w:r w:rsidR="00C978A7" w:rsidRPr="001E7D59" w:rsidDel="009722AC">
          <w:rPr>
            <w:rFonts w:cs="Times New Roman"/>
            <w:szCs w:val="28"/>
          </w:rPr>
          <w:delText>бизнес</w:delText>
        </w:r>
        <w:r w:rsidR="001E7D59" w:rsidDel="009722AC">
          <w:rPr>
            <w:rFonts w:cs="Times New Roman"/>
            <w:szCs w:val="28"/>
          </w:rPr>
          <w:delText xml:space="preserve"> </w:delText>
        </w:r>
      </w:del>
      <w:ins w:id="12" w:author="Julie Elisseeva" w:date="2020-10-05T17:25:00Z">
        <w:r w:rsidRPr="001E7D59">
          <w:rPr>
            <w:rFonts w:cs="Times New Roman"/>
            <w:szCs w:val="28"/>
          </w:rPr>
          <w:t>бизнес</w:t>
        </w:r>
        <w:r>
          <w:rPr>
            <w:rFonts w:cs="Times New Roman"/>
            <w:szCs w:val="28"/>
          </w:rPr>
          <w:t>-</w:t>
        </w:r>
      </w:ins>
      <w:r w:rsidR="00C978A7" w:rsidRPr="001E7D59">
        <w:rPr>
          <w:rFonts w:cs="Times New Roman"/>
          <w:szCs w:val="28"/>
        </w:rPr>
        <w:t>нише</w:t>
      </w:r>
      <w:ins w:id="13" w:author="Julie Elisseeva" w:date="2020-10-05T17:25:00Z">
        <w:r>
          <w:rPr>
            <w:rFonts w:cs="Times New Roman"/>
            <w:szCs w:val="28"/>
          </w:rPr>
          <w:t>;</w:t>
        </w:r>
      </w:ins>
      <w:r w:rsidR="001E7D59">
        <w:rPr>
          <w:rFonts w:cs="Times New Roman"/>
          <w:szCs w:val="28"/>
        </w:rPr>
        <w:t xml:space="preserve"> </w:t>
      </w:r>
    </w:p>
    <w:p w14:paraId="5E88161F" w14:textId="1DE264BA" w:rsidR="000A1B62" w:rsidRPr="001E7D59" w:rsidRDefault="009722AC">
      <w:pPr>
        <w:pStyle w:val="a3"/>
        <w:numPr>
          <w:ilvl w:val="0"/>
          <w:numId w:val="5"/>
        </w:numPr>
        <w:spacing w:before="0" w:after="0" w:line="360" w:lineRule="auto"/>
        <w:ind w:left="0" w:firstLine="426"/>
        <w:jc w:val="both"/>
        <w:rPr>
          <w:rFonts w:cs="Times New Roman"/>
          <w:szCs w:val="28"/>
        </w:rPr>
        <w:pPrChange w:id="14" w:author="Julie Elisseeva" w:date="2020-10-05T17:26:00Z">
          <w:pPr>
            <w:pStyle w:val="a3"/>
            <w:numPr>
              <w:numId w:val="5"/>
            </w:numPr>
            <w:spacing w:before="0" w:after="0" w:line="360" w:lineRule="auto"/>
            <w:ind w:left="0" w:firstLine="709"/>
            <w:jc w:val="both"/>
          </w:pPr>
        </w:pPrChange>
      </w:pPr>
      <w:r w:rsidRPr="001E7D59">
        <w:rPr>
          <w:rFonts w:cs="Times New Roman"/>
          <w:szCs w:val="28"/>
        </w:rPr>
        <w:t>выбрать</w:t>
      </w:r>
      <w:r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территорию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и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недвижимость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для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реализации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бизнеса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и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т.</w:t>
      </w:r>
      <w:ins w:id="15" w:author="Julie Elisseeva" w:date="2020-10-05T17:26:00Z">
        <w:r>
          <w:rPr>
            <w:rFonts w:cs="Times New Roman"/>
            <w:szCs w:val="28"/>
          </w:rPr>
          <w:t xml:space="preserve"> </w:t>
        </w:r>
      </w:ins>
      <w:r w:rsidR="00C978A7" w:rsidRPr="001E7D59">
        <w:rPr>
          <w:rFonts w:cs="Times New Roman"/>
          <w:szCs w:val="28"/>
        </w:rPr>
        <w:t>д.</w:t>
      </w:r>
    </w:p>
    <w:p w14:paraId="25C57B9B" w14:textId="77777777" w:rsidR="000A1B62" w:rsidRPr="001E7D59" w:rsidRDefault="000A1B62" w:rsidP="001E7D59">
      <w:pPr>
        <w:spacing w:before="0"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2423A2B5" w14:textId="77777777" w:rsidR="001E7D59" w:rsidRDefault="000A1B62" w:rsidP="001E7D59">
      <w:pPr>
        <w:spacing w:before="0"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1E7D59">
        <w:rPr>
          <w:rFonts w:cs="Times New Roman"/>
          <w:szCs w:val="28"/>
        </w:rPr>
        <w:t>2.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Се</w:t>
      </w:r>
      <w:r w:rsidR="00167B46" w:rsidRPr="001E7D59">
        <w:rPr>
          <w:rFonts w:cs="Times New Roman"/>
          <w:szCs w:val="28"/>
        </w:rPr>
        <w:t>р</w:t>
      </w:r>
      <w:r w:rsidR="001E7D59">
        <w:rPr>
          <w:rFonts w:cs="Times New Roman"/>
          <w:szCs w:val="28"/>
        </w:rPr>
        <w:t xml:space="preserve">вис </w:t>
      </w:r>
      <w:r w:rsidR="001E7D59" w:rsidRPr="001E7D59">
        <w:rPr>
          <w:rFonts w:cs="Times New Roman"/>
          <w:b/>
          <w:szCs w:val="28"/>
        </w:rPr>
        <w:t>«Удаленная занятость»</w:t>
      </w:r>
      <w:del w:id="16" w:author="Julie Elisseeva" w:date="2020-10-05T17:26:00Z">
        <w:r w:rsidR="001E7D59" w:rsidDel="009722AC">
          <w:rPr>
            <w:rFonts w:cs="Times New Roman"/>
            <w:szCs w:val="28"/>
          </w:rPr>
          <w:delText>.</w:delText>
        </w:r>
      </w:del>
    </w:p>
    <w:p w14:paraId="0625B27A" w14:textId="37743F71" w:rsidR="00167B46" w:rsidRPr="001E7D59" w:rsidRDefault="009722AC">
      <w:pPr>
        <w:spacing w:before="0" w:after="0" w:line="360" w:lineRule="auto"/>
        <w:contextualSpacing/>
        <w:jc w:val="both"/>
        <w:rPr>
          <w:rFonts w:cs="Times New Roman"/>
          <w:szCs w:val="28"/>
        </w:rPr>
        <w:pPrChange w:id="17" w:author="Julie Elisseeva" w:date="2020-10-05T17:28:00Z">
          <w:pPr>
            <w:spacing w:before="0" w:after="0" w:line="360" w:lineRule="auto"/>
            <w:ind w:firstLine="709"/>
            <w:contextualSpacing/>
            <w:jc w:val="both"/>
          </w:pPr>
        </w:pPrChange>
      </w:pPr>
      <w:ins w:id="18" w:author="Julie Elisseeva" w:date="2020-10-05T17:28:00Z">
        <w:r>
          <w:t>(</w:t>
        </w:r>
      </w:ins>
      <w:r w:rsidR="000F6548">
        <w:fldChar w:fldCharType="begin"/>
      </w:r>
      <w:r w:rsidR="000F6548">
        <w:instrText xml:space="preserve"> HYPERLINK "http://удаленнаязанятость.рф/servcat" \l "project" </w:instrText>
      </w:r>
      <w:r w:rsidR="000F6548">
        <w:fldChar w:fldCharType="separate"/>
      </w:r>
      <w:r w:rsidR="00167B46" w:rsidRPr="001E7D59">
        <w:rPr>
          <w:rStyle w:val="a4"/>
          <w:rFonts w:cs="Times New Roman"/>
          <w:color w:val="auto"/>
          <w:szCs w:val="28"/>
          <w:u w:val="none"/>
        </w:rPr>
        <w:t>http://удаленнаязанятость.рф/servcat#project</w:t>
      </w:r>
      <w:r w:rsidR="000F6548">
        <w:rPr>
          <w:rStyle w:val="a4"/>
          <w:rFonts w:cs="Times New Roman"/>
          <w:color w:val="auto"/>
          <w:szCs w:val="28"/>
          <w:u w:val="none"/>
        </w:rPr>
        <w:fldChar w:fldCharType="end"/>
      </w:r>
      <w:ins w:id="19" w:author="Julie Elisseeva" w:date="2020-10-05T17:28:00Z">
        <w:r>
          <w:rPr>
            <w:rStyle w:val="a4"/>
            <w:rFonts w:cs="Times New Roman"/>
            <w:color w:val="auto"/>
            <w:szCs w:val="28"/>
            <w:u w:val="none"/>
          </w:rPr>
          <w:t>)</w:t>
        </w:r>
      </w:ins>
    </w:p>
    <w:p w14:paraId="6F3CB90D" w14:textId="3A448D1F" w:rsidR="00C7773B" w:rsidRPr="001E7D59" w:rsidRDefault="00167B46" w:rsidP="001E7D59">
      <w:pPr>
        <w:spacing w:before="0"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1E7D59">
        <w:rPr>
          <w:rFonts w:cs="Times New Roman"/>
          <w:szCs w:val="28"/>
        </w:rPr>
        <w:t>Портал</w:t>
      </w:r>
      <w:r w:rsidR="001E7D59">
        <w:rPr>
          <w:rStyle w:val="apple-converted-space"/>
          <w:rFonts w:cs="Times New Roman"/>
          <w:szCs w:val="28"/>
        </w:rPr>
        <w:t xml:space="preserve"> </w:t>
      </w:r>
      <w:r w:rsidRPr="001E7D59">
        <w:rPr>
          <w:rStyle w:val="a6"/>
          <w:rFonts w:cs="Times New Roman"/>
          <w:szCs w:val="28"/>
        </w:rPr>
        <w:t>удаленнаязанятость.рф</w:t>
      </w:r>
      <w:r w:rsidR="001E7D59">
        <w:rPr>
          <w:rFonts w:cs="Times New Roman"/>
          <w:szCs w:val="28"/>
        </w:rPr>
        <w:t xml:space="preserve"> </w:t>
      </w:r>
      <w:ins w:id="20" w:author="Julie Elisseeva" w:date="2020-10-05T17:29:00Z">
        <w:r w:rsidR="009722AC">
          <w:rPr>
            <w:rFonts w:cs="Times New Roman"/>
            <w:szCs w:val="28"/>
          </w:rPr>
          <w:t xml:space="preserve">был </w:t>
        </w:r>
      </w:ins>
      <w:r w:rsidRPr="001E7D59">
        <w:rPr>
          <w:rFonts w:cs="Times New Roman"/>
          <w:szCs w:val="28"/>
        </w:rPr>
        <w:t>создан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при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участии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консорциума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российских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компаний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в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рамках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задачи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развитию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цифровой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грамотности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населения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федерального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проекта</w:t>
      </w:r>
      <w:r w:rsidR="001E7D59">
        <w:rPr>
          <w:rStyle w:val="apple-converted-space"/>
          <w:rFonts w:cs="Times New Roman"/>
          <w:szCs w:val="28"/>
        </w:rPr>
        <w:t xml:space="preserve"> </w:t>
      </w:r>
      <w:r w:rsidRPr="001E7D59">
        <w:rPr>
          <w:rStyle w:val="a6"/>
          <w:rFonts w:cs="Times New Roman"/>
          <w:szCs w:val="28"/>
        </w:rPr>
        <w:t>«</w:t>
      </w:r>
      <w:hyperlink r:id="rId6" w:history="1">
        <w:r w:rsidRP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>Кадры</w:t>
        </w:r>
        <w:r w:rsid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 xml:space="preserve"> </w:t>
        </w:r>
        <w:r w:rsidRP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>для</w:t>
        </w:r>
        <w:r w:rsid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 xml:space="preserve"> </w:t>
        </w:r>
        <w:r w:rsidRP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>цифровой</w:t>
        </w:r>
        <w:r w:rsid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 xml:space="preserve"> </w:t>
        </w:r>
        <w:r w:rsidRP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>экономики</w:t>
        </w:r>
      </w:hyperlink>
      <w:r w:rsidRPr="001E7D59">
        <w:rPr>
          <w:rStyle w:val="a6"/>
          <w:rFonts w:cs="Times New Roman"/>
          <w:szCs w:val="28"/>
        </w:rPr>
        <w:t>»</w:t>
      </w:r>
      <w:r w:rsidR="001E7D59">
        <w:rPr>
          <w:rStyle w:val="apple-converted-space"/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национальной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программы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«Цифровая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экономика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РФ»,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как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только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появились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первые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рекомендации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властей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самоизоляции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граждан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для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профилактики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распространения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коронавируса.</w:t>
      </w:r>
    </w:p>
    <w:p w14:paraId="0794138C" w14:textId="77777777" w:rsidR="00C7773B" w:rsidRPr="001E7D59" w:rsidRDefault="00167B46" w:rsidP="001E7D59">
      <w:pPr>
        <w:spacing w:before="0"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1E7D59">
        <w:rPr>
          <w:rFonts w:cs="Times New Roman"/>
          <w:szCs w:val="28"/>
        </w:rPr>
        <w:t>Развитие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портала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поддержано</w:t>
      </w:r>
      <w:r w:rsidR="001E7D59">
        <w:rPr>
          <w:rStyle w:val="apple-converted-space"/>
          <w:rFonts w:cs="Times New Roman"/>
          <w:szCs w:val="28"/>
        </w:rPr>
        <w:t xml:space="preserve"> </w:t>
      </w:r>
      <w:hyperlink r:id="rId7" w:history="1">
        <w:r w:rsidRP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>Министерством</w:t>
        </w:r>
        <w:r w:rsid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 xml:space="preserve"> </w:t>
        </w:r>
        <w:r w:rsidRP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>экономического</w:t>
        </w:r>
        <w:r w:rsid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 xml:space="preserve"> </w:t>
        </w:r>
        <w:r w:rsidRP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>развития</w:t>
        </w:r>
        <w:r w:rsid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 xml:space="preserve"> </w:t>
        </w:r>
        <w:r w:rsidRP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>Российской</w:t>
        </w:r>
        <w:r w:rsid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 xml:space="preserve"> </w:t>
        </w:r>
        <w:r w:rsidRP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>Федерации</w:t>
        </w:r>
      </w:hyperlink>
      <w:r w:rsidRPr="001E7D59">
        <w:rPr>
          <w:rStyle w:val="a6"/>
          <w:rFonts w:cs="Times New Roman"/>
          <w:szCs w:val="28"/>
        </w:rPr>
        <w:t>.</w:t>
      </w:r>
    </w:p>
    <w:p w14:paraId="56BEA405" w14:textId="5B9F0390" w:rsidR="000A1B62" w:rsidRDefault="00167B46" w:rsidP="001E7D59">
      <w:pPr>
        <w:spacing w:before="0"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1E7D59">
        <w:rPr>
          <w:rFonts w:cs="Times New Roman"/>
          <w:szCs w:val="28"/>
        </w:rPr>
        <w:t>В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создании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портала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приняли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активное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участие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компании</w:t>
      </w:r>
      <w:del w:id="21" w:author="Julie Elisseeva" w:date="2020-10-05T17:30:00Z">
        <w:r w:rsidRPr="001E7D59" w:rsidDel="009722AC">
          <w:rPr>
            <w:rFonts w:cs="Times New Roman"/>
            <w:szCs w:val="28"/>
          </w:rPr>
          <w:delText>-</w:delText>
        </w:r>
      </w:del>
      <w:ins w:id="22" w:author="Julie Elisseeva" w:date="2020-10-05T17:30:00Z">
        <w:r w:rsidR="009722AC">
          <w:rPr>
            <w:rFonts w:cs="Times New Roman"/>
            <w:szCs w:val="28"/>
          </w:rPr>
          <w:t xml:space="preserve"> – </w:t>
        </w:r>
      </w:ins>
      <w:r w:rsidRPr="001E7D59">
        <w:rPr>
          <w:rFonts w:cs="Times New Roman"/>
          <w:szCs w:val="28"/>
        </w:rPr>
        <w:t>партнеры</w:t>
      </w:r>
      <w:r w:rsidR="001E7D59">
        <w:rPr>
          <w:rStyle w:val="apple-converted-space"/>
          <w:rFonts w:cs="Times New Roman"/>
          <w:szCs w:val="28"/>
        </w:rPr>
        <w:t xml:space="preserve"> </w:t>
      </w:r>
      <w:hyperlink r:id="rId8" w:history="1">
        <w:r w:rsidRPr="001E7D59">
          <w:rPr>
            <w:rStyle w:val="a6"/>
            <w:rFonts w:cs="Times New Roman"/>
            <w:szCs w:val="28"/>
            <w:bdr w:val="none" w:sz="0" w:space="0" w:color="auto" w:frame="1"/>
          </w:rPr>
          <w:t>Консорциума</w:t>
        </w:r>
        <w:r w:rsidR="001E7D59">
          <w:rPr>
            <w:rStyle w:val="a6"/>
            <w:rFonts w:cs="Times New Roman"/>
            <w:szCs w:val="28"/>
            <w:bdr w:val="none" w:sz="0" w:space="0" w:color="auto" w:frame="1"/>
          </w:rPr>
          <w:t xml:space="preserve"> </w:t>
        </w:r>
        <w:r w:rsidRPr="001E7D59">
          <w:rPr>
            <w:rStyle w:val="a6"/>
            <w:rFonts w:cs="Times New Roman"/>
            <w:szCs w:val="28"/>
            <w:bdr w:val="none" w:sz="0" w:space="0" w:color="auto" w:frame="1"/>
          </w:rPr>
          <w:t>компаний</w:t>
        </w:r>
        <w:r w:rsidR="001E7D59">
          <w:rPr>
            <w:rStyle w:val="a6"/>
            <w:rFonts w:cs="Times New Roman"/>
            <w:szCs w:val="28"/>
            <w:bdr w:val="none" w:sz="0" w:space="0" w:color="auto" w:frame="1"/>
          </w:rPr>
          <w:t xml:space="preserve"> </w:t>
        </w:r>
        <w:r w:rsidRPr="001E7D59">
          <w:rPr>
            <w:rStyle w:val="a6"/>
            <w:rFonts w:cs="Times New Roman"/>
            <w:szCs w:val="28"/>
            <w:bdr w:val="none" w:sz="0" w:space="0" w:color="auto" w:frame="1"/>
          </w:rPr>
          <w:t>по</w:t>
        </w:r>
        <w:r w:rsidR="001E7D59">
          <w:rPr>
            <w:rStyle w:val="a6"/>
            <w:rFonts w:cs="Times New Roman"/>
            <w:szCs w:val="28"/>
            <w:bdr w:val="none" w:sz="0" w:space="0" w:color="auto" w:frame="1"/>
          </w:rPr>
          <w:t xml:space="preserve"> </w:t>
        </w:r>
        <w:r w:rsidRPr="001E7D59">
          <w:rPr>
            <w:rStyle w:val="a6"/>
            <w:rFonts w:cs="Times New Roman"/>
            <w:szCs w:val="28"/>
            <w:bdr w:val="none" w:sz="0" w:space="0" w:color="auto" w:frame="1"/>
          </w:rPr>
          <w:t>развитию</w:t>
        </w:r>
        <w:r w:rsidR="001E7D59">
          <w:rPr>
            <w:rStyle w:val="a6"/>
            <w:rFonts w:cs="Times New Roman"/>
            <w:szCs w:val="28"/>
            <w:bdr w:val="none" w:sz="0" w:space="0" w:color="auto" w:frame="1"/>
          </w:rPr>
          <w:t xml:space="preserve"> </w:t>
        </w:r>
        <w:r w:rsidRPr="001E7D59">
          <w:rPr>
            <w:rStyle w:val="a6"/>
            <w:rFonts w:cs="Times New Roman"/>
            <w:szCs w:val="28"/>
            <w:bdr w:val="none" w:sz="0" w:space="0" w:color="auto" w:frame="1"/>
          </w:rPr>
          <w:t>цифровой</w:t>
        </w:r>
        <w:r w:rsidR="001E7D59">
          <w:rPr>
            <w:rStyle w:val="a6"/>
            <w:rFonts w:cs="Times New Roman"/>
            <w:szCs w:val="28"/>
            <w:bdr w:val="none" w:sz="0" w:space="0" w:color="auto" w:frame="1"/>
          </w:rPr>
          <w:t xml:space="preserve"> </w:t>
        </w:r>
        <w:r w:rsidRPr="001E7D59">
          <w:rPr>
            <w:rStyle w:val="a6"/>
            <w:rFonts w:cs="Times New Roman"/>
            <w:szCs w:val="28"/>
            <w:bdr w:val="none" w:sz="0" w:space="0" w:color="auto" w:frame="1"/>
          </w:rPr>
          <w:t>грамотности</w:t>
        </w:r>
      </w:hyperlink>
      <w:r w:rsidRPr="001E7D59">
        <w:rPr>
          <w:rFonts w:cs="Times New Roman"/>
          <w:szCs w:val="28"/>
        </w:rPr>
        <w:t>.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Лидеры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рынка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дистанционной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занятости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эксперты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с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большим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опытом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управления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распределёнными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командами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массового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дистанционного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обучения</w:t>
      </w:r>
      <w:r w:rsidR="001E7D59">
        <w:rPr>
          <w:rFonts w:cs="Times New Roman"/>
          <w:szCs w:val="28"/>
        </w:rPr>
        <w:t xml:space="preserve"> </w:t>
      </w:r>
      <w:del w:id="23" w:author="Julie Elisseeva" w:date="2020-10-05T17:30:00Z">
        <w:r w:rsidRPr="001E7D59" w:rsidDel="009722AC">
          <w:rPr>
            <w:rFonts w:cs="Times New Roman"/>
            <w:szCs w:val="28"/>
          </w:rPr>
          <w:delText>с</w:delText>
        </w:r>
        <w:r w:rsidR="001E7D59" w:rsidDel="009722AC">
          <w:rPr>
            <w:rFonts w:cs="Times New Roman"/>
            <w:szCs w:val="28"/>
          </w:rPr>
          <w:delText xml:space="preserve"> </w:delText>
        </w:r>
      </w:del>
      <w:ins w:id="24" w:author="Julie Elisseeva" w:date="2020-10-05T17:30:00Z">
        <w:r w:rsidR="009722AC" w:rsidRPr="001E7D59">
          <w:rPr>
            <w:rFonts w:cs="Times New Roman"/>
            <w:szCs w:val="28"/>
          </w:rPr>
          <w:t>с</w:t>
        </w:r>
        <w:r w:rsidR="009722AC">
          <w:rPr>
            <w:rFonts w:cs="Times New Roman"/>
            <w:szCs w:val="28"/>
          </w:rPr>
          <w:t> </w:t>
        </w:r>
      </w:ins>
      <w:r w:rsidRPr="001E7D59">
        <w:rPr>
          <w:rFonts w:cs="Times New Roman"/>
          <w:szCs w:val="28"/>
        </w:rPr>
        <w:t>готовностью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поделились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на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портале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своими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нормативными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документами,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внутренними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регламентами,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инструкциями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настройке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цифровых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сервисов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лайфхаками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психологической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поддержки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работников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«на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удаленке».</w:t>
      </w:r>
      <w:r w:rsidR="001E7D59">
        <w:rPr>
          <w:rFonts w:cs="Times New Roman"/>
          <w:szCs w:val="28"/>
        </w:rPr>
        <w:t xml:space="preserve"> </w:t>
      </w:r>
      <w:del w:id="25" w:author="Julie Elisseeva" w:date="2020-10-05T17:31:00Z">
        <w:r w:rsidRPr="001E7D59" w:rsidDel="009722AC">
          <w:rPr>
            <w:rFonts w:cs="Times New Roman"/>
            <w:szCs w:val="28"/>
          </w:rPr>
          <w:delText>А</w:delText>
        </w:r>
        <w:r w:rsidR="001E7D59" w:rsidDel="009722AC">
          <w:rPr>
            <w:rFonts w:cs="Times New Roman"/>
            <w:szCs w:val="28"/>
          </w:rPr>
          <w:delText xml:space="preserve"> </w:delText>
        </w:r>
        <w:r w:rsidRPr="001E7D59" w:rsidDel="009722AC">
          <w:rPr>
            <w:rFonts w:cs="Times New Roman"/>
            <w:szCs w:val="28"/>
          </w:rPr>
          <w:delText>еще</w:delText>
        </w:r>
      </w:del>
      <w:ins w:id="26" w:author="Julie Elisseeva" w:date="2020-10-05T17:31:00Z">
        <w:r w:rsidR="009722AC">
          <w:rPr>
            <w:rFonts w:cs="Times New Roman"/>
            <w:szCs w:val="28"/>
          </w:rPr>
          <w:t xml:space="preserve">Также </w:t>
        </w:r>
        <w:r w:rsidR="009722AC">
          <w:rPr>
            <w:rFonts w:cs="Times New Roman"/>
            <w:szCs w:val="28"/>
          </w:rPr>
          <w:lastRenderedPageBreak/>
          <w:t>они</w:t>
        </w:r>
      </w:ins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открыли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массовый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доступ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к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своим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учебным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курсам,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ранее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доступным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только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сотрудникам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этих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компаний.</w:t>
      </w:r>
    </w:p>
    <w:p w14:paraId="6AA73C90" w14:textId="77777777" w:rsidR="001E7D59" w:rsidRPr="001E7D59" w:rsidRDefault="001E7D59" w:rsidP="001E7D59">
      <w:pPr>
        <w:spacing w:before="0"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2CCB5DF8" w14:textId="0D55E10D" w:rsidR="001E7D59" w:rsidRPr="001E7D59" w:rsidDel="009722AC" w:rsidRDefault="001E7D59" w:rsidP="001E7D59">
      <w:pPr>
        <w:pStyle w:val="a3"/>
        <w:spacing w:before="0" w:after="0" w:line="360" w:lineRule="auto"/>
        <w:ind w:left="709"/>
        <w:jc w:val="both"/>
        <w:rPr>
          <w:del w:id="27" w:author="Julie Elisseeva" w:date="2020-10-05T17:31:00Z"/>
          <w:rFonts w:cs="Times New Roman"/>
          <w:b/>
          <w:szCs w:val="28"/>
        </w:rPr>
      </w:pPr>
      <w:r w:rsidRPr="001E7D59">
        <w:rPr>
          <w:rFonts w:eastAsia="Times New Roman" w:cs="Times New Roman"/>
          <w:szCs w:val="28"/>
          <w:lang w:eastAsia="ru-RU"/>
        </w:rPr>
        <w:t>3.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/>
          <w:szCs w:val="28"/>
          <w:lang w:eastAsia="ru-RU"/>
        </w:rPr>
        <w:t>«Профстажировки 2.0»</w:t>
      </w:r>
      <w:ins w:id="28" w:author="Julie Elisseeva" w:date="2020-10-05T17:31:00Z">
        <w:r w:rsidR="009722AC">
          <w:rPr>
            <w:rFonts w:eastAsia="Times New Roman" w:cs="Times New Roman"/>
            <w:b/>
            <w:szCs w:val="28"/>
            <w:lang w:eastAsia="ru-RU"/>
          </w:rPr>
          <w:t xml:space="preserve"> </w:t>
        </w:r>
        <w:r w:rsidR="009722AC" w:rsidRPr="009722AC">
          <w:rPr>
            <w:rFonts w:eastAsia="Times New Roman" w:cs="Times New Roman"/>
            <w:bCs/>
            <w:szCs w:val="28"/>
            <w:lang w:eastAsia="ru-RU"/>
            <w:rPrChange w:id="29" w:author="Julie Elisseeva" w:date="2020-10-05T17:31:00Z">
              <w:rPr>
                <w:rFonts w:eastAsia="Times New Roman" w:cs="Times New Roman"/>
                <w:b/>
                <w:szCs w:val="28"/>
                <w:lang w:eastAsia="ru-RU"/>
              </w:rPr>
            </w:rPrChange>
          </w:rPr>
          <w:t>(</w:t>
        </w:r>
      </w:ins>
    </w:p>
    <w:p w14:paraId="10E0BE06" w14:textId="32A77A94" w:rsidR="00167B46" w:rsidRPr="001E7D59" w:rsidRDefault="0058009A" w:rsidP="001E7D59">
      <w:pPr>
        <w:pStyle w:val="a3"/>
        <w:spacing w:before="0" w:after="0" w:line="360" w:lineRule="auto"/>
        <w:ind w:left="709"/>
        <w:jc w:val="both"/>
        <w:rPr>
          <w:rFonts w:cs="Times New Roman"/>
          <w:szCs w:val="28"/>
        </w:rPr>
      </w:pPr>
      <w:hyperlink r:id="rId9" w:history="1">
        <w:r w:rsidR="000A1B62" w:rsidRPr="001E7D59">
          <w:rPr>
            <w:rStyle w:val="a4"/>
            <w:rFonts w:cs="Times New Roman"/>
            <w:color w:val="auto"/>
            <w:szCs w:val="28"/>
            <w:u w:val="none"/>
          </w:rPr>
          <w:t>https://профстажировки.рф</w:t>
        </w:r>
      </w:hyperlink>
      <w:ins w:id="30" w:author="Julie Elisseeva" w:date="2020-10-05T17:31:00Z">
        <w:r w:rsidR="009722AC">
          <w:rPr>
            <w:rStyle w:val="a4"/>
            <w:rFonts w:cs="Times New Roman"/>
            <w:color w:val="auto"/>
            <w:szCs w:val="28"/>
            <w:u w:val="none"/>
          </w:rPr>
          <w:t>)</w:t>
        </w:r>
      </w:ins>
    </w:p>
    <w:p w14:paraId="18E6B83C" w14:textId="2FCC4B76" w:rsidR="001E7D59" w:rsidRDefault="000A1B62" w:rsidP="00CB4BCA">
      <w:pPr>
        <w:spacing w:before="0" w:after="0"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E7D59">
        <w:rPr>
          <w:rFonts w:eastAsia="Times New Roman" w:cs="Times New Roman"/>
          <w:szCs w:val="28"/>
          <w:lang w:eastAsia="ru-RU"/>
        </w:rPr>
        <w:t>«Профстажировки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2.0»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–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новый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механизм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взаимодействия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студента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образовательной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организации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работодателя,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задействующий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студенческие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работы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стажировки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в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качестве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социального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лифта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для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CB4BCA">
        <w:rPr>
          <w:rFonts w:eastAsia="Times New Roman" w:cs="Times New Roman"/>
          <w:szCs w:val="28"/>
          <w:lang w:eastAsia="ru-RU"/>
        </w:rPr>
        <w:t xml:space="preserve">молодежи. Если </w:t>
      </w:r>
      <w:r w:rsidR="009722AC">
        <w:rPr>
          <w:rFonts w:eastAsia="Times New Roman" w:cs="Times New Roman"/>
          <w:szCs w:val="28"/>
          <w:lang w:eastAsia="ru-RU"/>
        </w:rPr>
        <w:t xml:space="preserve">вы </w:t>
      </w:r>
      <w:r w:rsidR="00CB4BCA">
        <w:rPr>
          <w:rFonts w:eastAsia="Times New Roman" w:cs="Times New Roman"/>
          <w:szCs w:val="28"/>
          <w:lang w:eastAsia="ru-RU"/>
        </w:rPr>
        <w:t>не смогли самостоятельно придумать идею, то можно найти интересный кейс к реализации и построить свой проект на решение данного кейса.</w:t>
      </w:r>
    </w:p>
    <w:p w14:paraId="66369748" w14:textId="77777777" w:rsidR="00CB4BCA" w:rsidRPr="001E7D59" w:rsidRDefault="00CB4BCA" w:rsidP="00CB4BCA">
      <w:pPr>
        <w:spacing w:before="0" w:after="0"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 ресурсе:</w:t>
      </w:r>
    </w:p>
    <w:p w14:paraId="57569BEB" w14:textId="6B501464" w:rsidR="000A1B62" w:rsidRPr="001E7D59" w:rsidRDefault="009722AC" w:rsidP="001E7D59">
      <w:pPr>
        <w:numPr>
          <w:ilvl w:val="0"/>
          <w:numId w:val="3"/>
        </w:numPr>
        <w:spacing w:before="0" w:after="0" w:line="360" w:lineRule="auto"/>
        <w:ind w:lef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E7D59">
        <w:rPr>
          <w:rFonts w:eastAsia="Times New Roman" w:cs="Times New Roman"/>
          <w:szCs w:val="28"/>
          <w:lang w:eastAsia="ru-RU"/>
        </w:rPr>
        <w:t>работодатель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размещает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кейсы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на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сайте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конкурса</w:t>
      </w:r>
      <w:del w:id="31" w:author="Julie Elisseeva" w:date="2020-10-05T17:32:00Z">
        <w:r w:rsidR="00CB4BCA" w:rsidDel="009722AC">
          <w:rPr>
            <w:rFonts w:eastAsia="Times New Roman" w:cs="Times New Roman"/>
            <w:szCs w:val="28"/>
            <w:lang w:eastAsia="ru-RU"/>
          </w:rPr>
          <w:delText>.</w:delText>
        </w:r>
      </w:del>
      <w:ins w:id="32" w:author="Julie Elisseeva" w:date="2020-10-05T17:32:00Z">
        <w:r>
          <w:rPr>
            <w:rFonts w:eastAsia="Times New Roman" w:cs="Times New Roman"/>
            <w:szCs w:val="28"/>
            <w:lang w:eastAsia="ru-RU"/>
          </w:rPr>
          <w:t>;</w:t>
        </w:r>
      </w:ins>
    </w:p>
    <w:p w14:paraId="30A85C64" w14:textId="6A1B0B98" w:rsidR="000A1B62" w:rsidRPr="001E7D59" w:rsidRDefault="009722AC" w:rsidP="001E7D59">
      <w:pPr>
        <w:numPr>
          <w:ilvl w:val="0"/>
          <w:numId w:val="3"/>
        </w:numPr>
        <w:spacing w:before="0" w:after="0" w:line="360" w:lineRule="auto"/>
        <w:ind w:lef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E7D59">
        <w:rPr>
          <w:rFonts w:eastAsia="Times New Roman" w:cs="Times New Roman"/>
          <w:szCs w:val="28"/>
          <w:lang w:eastAsia="ru-RU"/>
        </w:rPr>
        <w:t>студент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выполняет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практико-ориентированную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курсовую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или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дипломную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работу</w:t>
      </w:r>
      <w:del w:id="33" w:author="Julie Elisseeva" w:date="2020-10-05T17:32:00Z">
        <w:r w:rsidR="00CB4BCA" w:rsidDel="009722AC">
          <w:rPr>
            <w:rFonts w:eastAsia="Times New Roman" w:cs="Times New Roman"/>
            <w:szCs w:val="28"/>
            <w:lang w:eastAsia="ru-RU"/>
          </w:rPr>
          <w:delText>.</w:delText>
        </w:r>
      </w:del>
      <w:ins w:id="34" w:author="Julie Elisseeva" w:date="2020-10-05T17:32:00Z">
        <w:r>
          <w:rPr>
            <w:rFonts w:eastAsia="Times New Roman" w:cs="Times New Roman"/>
            <w:szCs w:val="28"/>
            <w:lang w:eastAsia="ru-RU"/>
          </w:rPr>
          <w:t>;</w:t>
        </w:r>
      </w:ins>
    </w:p>
    <w:p w14:paraId="45ED2FE2" w14:textId="76B125E1" w:rsidR="000A1B62" w:rsidRPr="001E7D59" w:rsidRDefault="009722AC" w:rsidP="001E7D59">
      <w:pPr>
        <w:numPr>
          <w:ilvl w:val="0"/>
          <w:numId w:val="3"/>
        </w:numPr>
        <w:spacing w:before="0" w:after="0" w:line="360" w:lineRule="auto"/>
        <w:ind w:lef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E7D59">
        <w:rPr>
          <w:rFonts w:eastAsia="Times New Roman" w:cs="Times New Roman"/>
          <w:szCs w:val="28"/>
          <w:lang w:eastAsia="ru-RU"/>
        </w:rPr>
        <w:t>два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раза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в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год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подводятся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итоги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конкурса</w:t>
      </w:r>
      <w:del w:id="35" w:author="Julie Elisseeva" w:date="2020-10-05T17:32:00Z">
        <w:r w:rsidR="00CB4BCA" w:rsidDel="009722AC">
          <w:rPr>
            <w:rFonts w:eastAsia="Times New Roman" w:cs="Times New Roman"/>
            <w:szCs w:val="28"/>
            <w:lang w:eastAsia="ru-RU"/>
          </w:rPr>
          <w:delText>.</w:delText>
        </w:r>
      </w:del>
      <w:ins w:id="36" w:author="Julie Elisseeva" w:date="2020-10-05T17:32:00Z">
        <w:r>
          <w:rPr>
            <w:rFonts w:eastAsia="Times New Roman" w:cs="Times New Roman"/>
            <w:szCs w:val="28"/>
            <w:lang w:eastAsia="ru-RU"/>
          </w:rPr>
          <w:t>;</w:t>
        </w:r>
      </w:ins>
    </w:p>
    <w:p w14:paraId="3752DCD9" w14:textId="38E02FB0" w:rsidR="000A1B62" w:rsidRPr="001E7D59" w:rsidRDefault="009722AC" w:rsidP="001E7D59">
      <w:pPr>
        <w:numPr>
          <w:ilvl w:val="0"/>
          <w:numId w:val="3"/>
        </w:numPr>
        <w:spacing w:before="0" w:after="0" w:line="360" w:lineRule="auto"/>
        <w:ind w:lef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E7D59">
        <w:rPr>
          <w:rFonts w:eastAsia="Times New Roman" w:cs="Times New Roman"/>
          <w:szCs w:val="28"/>
          <w:lang w:eastAsia="ru-RU"/>
        </w:rPr>
        <w:t>победители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получают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приглашения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на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практики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стажировки</w:t>
      </w:r>
      <w:r w:rsidR="00CB4BCA">
        <w:rPr>
          <w:rFonts w:eastAsia="Times New Roman" w:cs="Times New Roman"/>
          <w:szCs w:val="28"/>
          <w:lang w:eastAsia="ru-RU"/>
        </w:rPr>
        <w:t>.</w:t>
      </w:r>
    </w:p>
    <w:p w14:paraId="00EF5251" w14:textId="77777777" w:rsidR="000A1B62" w:rsidRPr="001E7D59" w:rsidRDefault="000A1B62" w:rsidP="001E7D59">
      <w:pPr>
        <w:spacing w:before="0"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7835ACF6" w14:textId="77777777" w:rsidR="001E7D59" w:rsidRPr="001E7D59" w:rsidRDefault="001E7D59" w:rsidP="001E7D59">
      <w:pPr>
        <w:pStyle w:val="a3"/>
        <w:spacing w:before="0" w:after="0" w:line="360" w:lineRule="auto"/>
        <w:ind w:left="709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4. </w:t>
      </w:r>
      <w:r w:rsidRPr="001E7D59">
        <w:rPr>
          <w:rFonts w:cs="Times New Roman"/>
          <w:b/>
          <w:szCs w:val="28"/>
        </w:rPr>
        <w:t>«</w:t>
      </w:r>
      <w:r w:rsidRPr="001E7D59">
        <w:rPr>
          <w:rFonts w:eastAsia="Times New Roman" w:cs="Times New Roman"/>
          <w:b/>
          <w:bCs/>
          <w:spacing w:val="-2"/>
          <w:szCs w:val="28"/>
          <w:lang w:eastAsia="ru-RU"/>
        </w:rPr>
        <w:t>Профессионалы 4.0»</w:t>
      </w:r>
    </w:p>
    <w:p w14:paraId="3E395AC5" w14:textId="29636572" w:rsidR="00C7773B" w:rsidRPr="001E7D59" w:rsidRDefault="009722AC" w:rsidP="001E7D59">
      <w:pPr>
        <w:pStyle w:val="a3"/>
        <w:spacing w:before="0" w:after="0" w:line="360" w:lineRule="auto"/>
        <w:ind w:left="709"/>
        <w:jc w:val="both"/>
        <w:rPr>
          <w:rFonts w:cs="Times New Roman"/>
          <w:szCs w:val="28"/>
        </w:rPr>
      </w:pPr>
      <w:ins w:id="37" w:author="Julie Elisseeva" w:date="2020-10-05T17:32:00Z">
        <w:r>
          <w:t>(</w:t>
        </w:r>
      </w:ins>
      <w:hyperlink r:id="rId10" w:history="1">
        <w:r w:rsidR="000A1B62" w:rsidRPr="001E7D59">
          <w:rPr>
            <w:rStyle w:val="a4"/>
            <w:rFonts w:cs="Times New Roman"/>
            <w:color w:val="auto"/>
            <w:szCs w:val="28"/>
            <w:u w:val="none"/>
            <w:lang w:val="en-US"/>
          </w:rPr>
          <w:t>https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</w:rPr>
          <w:t>://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  <w:lang w:val="en-US"/>
          </w:rPr>
          <w:t>professionals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</w:rPr>
          <w:t>4-0.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  <w:lang w:val="en-US"/>
          </w:rPr>
          <w:t>ru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</w:rPr>
          <w:t>/?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  <w:lang w:val="en-US"/>
          </w:rPr>
          <w:t>ref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</w:rPr>
          <w:t>=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  <w:lang w:val="en-US"/>
          </w:rPr>
          <w:t>https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</w:rPr>
          <w:t>://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  <w:lang w:val="en-US"/>
          </w:rPr>
          <w:t>customers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</w:rPr>
          <w:t>.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  <w:lang w:val="en-US"/>
          </w:rPr>
          <w:t>professionals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</w:rPr>
          <w:t>4-0.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  <w:lang w:val="en-US"/>
          </w:rPr>
          <w:t>ru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</w:rPr>
          <w:t>/</w:t>
        </w:r>
      </w:hyperlink>
      <w:ins w:id="38" w:author="Julie Elisseeva" w:date="2020-10-05T17:32:00Z">
        <w:r>
          <w:rPr>
            <w:rStyle w:val="a4"/>
            <w:rFonts w:cs="Times New Roman"/>
            <w:color w:val="auto"/>
            <w:szCs w:val="28"/>
            <w:u w:val="none"/>
          </w:rPr>
          <w:t>)</w:t>
        </w:r>
      </w:ins>
    </w:p>
    <w:p w14:paraId="395C1142" w14:textId="1671FE23" w:rsidR="000A1B62" w:rsidRPr="001E7D59" w:rsidRDefault="000A1B62" w:rsidP="001E7D59">
      <w:pPr>
        <w:spacing w:before="0"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1E7D59">
        <w:rPr>
          <w:rFonts w:eastAsia="Times New Roman" w:cs="Times New Roman"/>
          <w:b/>
          <w:bCs/>
          <w:spacing w:val="-2"/>
          <w:szCs w:val="28"/>
          <w:lang w:eastAsia="ru-RU"/>
        </w:rPr>
        <w:t>«Профессионалы</w:t>
      </w:r>
      <w:r w:rsidR="001E7D59">
        <w:rPr>
          <w:rFonts w:eastAsia="Times New Roman" w:cs="Times New Roman"/>
          <w:b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/>
          <w:bCs/>
          <w:spacing w:val="-2"/>
          <w:szCs w:val="28"/>
          <w:lang w:eastAsia="ru-RU"/>
        </w:rPr>
        <w:t>4.0»</w:t>
      </w:r>
      <w:r w:rsidR="001E7D59">
        <w:rPr>
          <w:rFonts w:eastAsia="Times New Roman" w:cs="Times New Roman"/>
          <w:b/>
          <w:bCs/>
          <w:spacing w:val="-2"/>
          <w:szCs w:val="28"/>
          <w:lang w:eastAsia="ru-RU"/>
        </w:rPr>
        <w:t xml:space="preserve"> </w:t>
      </w:r>
      <w:del w:id="39" w:author="Julie Elisseeva" w:date="2020-10-05T17:33:00Z">
        <w:r w:rsidRPr="001E7D59" w:rsidDel="009722AC">
          <w:rPr>
            <w:rFonts w:eastAsia="Times New Roman" w:cs="Times New Roman"/>
            <w:bCs/>
            <w:spacing w:val="-2"/>
            <w:szCs w:val="28"/>
            <w:lang w:eastAsia="ru-RU"/>
          </w:rPr>
          <w:delText>—</w:delText>
        </w:r>
        <w:r w:rsidR="001E7D59" w:rsidRPr="001E7D59" w:rsidDel="009722AC">
          <w:rPr>
            <w:rFonts w:eastAsia="Times New Roman" w:cs="Times New Roman"/>
            <w:bCs/>
            <w:spacing w:val="-2"/>
            <w:szCs w:val="28"/>
            <w:lang w:eastAsia="ru-RU"/>
          </w:rPr>
          <w:delText xml:space="preserve"> </w:delText>
        </w:r>
      </w:del>
      <w:ins w:id="40" w:author="Julie Elisseeva" w:date="2020-10-05T17:33:00Z">
        <w:r w:rsidR="009722AC">
          <w:rPr>
            <w:rFonts w:eastAsia="Times New Roman" w:cs="Times New Roman"/>
            <w:bCs/>
            <w:spacing w:val="-2"/>
            <w:szCs w:val="28"/>
            <w:lang w:eastAsia="ru-RU"/>
          </w:rPr>
          <w:t>–</w:t>
        </w:r>
        <w:r w:rsidR="009722AC" w:rsidRPr="001E7D59">
          <w:rPr>
            <w:rFonts w:eastAsia="Times New Roman" w:cs="Times New Roman"/>
            <w:bCs/>
            <w:spacing w:val="-2"/>
            <w:szCs w:val="28"/>
            <w:lang w:eastAsia="ru-RU"/>
          </w:rPr>
          <w:t xml:space="preserve"> </w:t>
        </w:r>
      </w:ins>
      <w:r w:rsidRPr="001E7D59">
        <w:rPr>
          <w:rFonts w:eastAsia="Times New Roman" w:cs="Times New Roman"/>
          <w:bCs/>
          <w:spacing w:val="-2"/>
          <w:szCs w:val="28"/>
          <w:lang w:eastAsia="ru-RU"/>
        </w:rPr>
        <w:t>платформа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для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реализации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бизнес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noBreakHyphen/>
        <w:t>проектов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del w:id="41" w:author="Julie Elisseeva" w:date="2020-10-05T17:33:00Z">
        <w:r w:rsidRPr="001E7D59" w:rsidDel="009722AC">
          <w:rPr>
            <w:rFonts w:eastAsia="Times New Roman" w:cs="Times New Roman"/>
            <w:bCs/>
            <w:spacing w:val="-2"/>
            <w:szCs w:val="28"/>
            <w:lang w:eastAsia="ru-RU"/>
          </w:rPr>
          <w:delText>в</w:delText>
        </w:r>
        <w:r w:rsidR="001E7D59" w:rsidRPr="001E7D59" w:rsidDel="009722AC">
          <w:rPr>
            <w:rFonts w:eastAsia="Times New Roman" w:cs="Times New Roman"/>
            <w:bCs/>
            <w:spacing w:val="-2"/>
            <w:szCs w:val="28"/>
            <w:lang w:eastAsia="ru-RU"/>
          </w:rPr>
          <w:delText xml:space="preserve"> </w:delText>
        </w:r>
      </w:del>
      <w:ins w:id="42" w:author="Julie Elisseeva" w:date="2020-10-05T17:33:00Z">
        <w:r w:rsidR="009722AC" w:rsidRPr="001E7D59">
          <w:rPr>
            <w:rFonts w:eastAsia="Times New Roman" w:cs="Times New Roman"/>
            <w:bCs/>
            <w:spacing w:val="-2"/>
            <w:szCs w:val="28"/>
            <w:lang w:eastAsia="ru-RU"/>
          </w:rPr>
          <w:t>в</w:t>
        </w:r>
        <w:r w:rsidR="009722AC">
          <w:rPr>
            <w:rFonts w:eastAsia="Times New Roman" w:cs="Times New Roman"/>
            <w:bCs/>
            <w:spacing w:val="-2"/>
            <w:szCs w:val="28"/>
            <w:lang w:eastAsia="ru-RU"/>
          </w:rPr>
          <w:t> </w:t>
        </w:r>
      </w:ins>
      <w:r w:rsidRPr="001E7D59">
        <w:rPr>
          <w:rFonts w:eastAsia="Times New Roman" w:cs="Times New Roman"/>
          <w:bCs/>
          <w:spacing w:val="-2"/>
          <w:szCs w:val="28"/>
          <w:lang w:eastAsia="ru-RU"/>
        </w:rPr>
        <w:t>гибких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командах.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Это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среда,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которая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позволяет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вовлекать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таланты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со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всей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страны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для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усиления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проектных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команд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крупных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компаний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внешними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компетенциями.</w:t>
      </w:r>
    </w:p>
    <w:p w14:paraId="1C0ED4B7" w14:textId="2998BB58" w:rsidR="000A1B62" w:rsidRPr="001E7D59" w:rsidRDefault="000A1B62" w:rsidP="001E7D59">
      <w:pPr>
        <w:spacing w:before="0" w:after="0"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E7D59">
        <w:rPr>
          <w:rFonts w:eastAsia="Times New Roman" w:cs="Times New Roman"/>
          <w:szCs w:val="28"/>
          <w:lang w:eastAsia="ru-RU"/>
        </w:rPr>
        <w:t>Проект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включает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del w:id="43" w:author="Julie Elisseeva" w:date="2020-10-05T17:33:00Z">
        <w:r w:rsidRPr="001E7D59" w:rsidDel="009722AC">
          <w:rPr>
            <w:rFonts w:eastAsia="Times New Roman" w:cs="Times New Roman"/>
            <w:szCs w:val="28"/>
            <w:lang w:eastAsia="ru-RU"/>
          </w:rPr>
          <w:delText>в</w:delText>
        </w:r>
        <w:r w:rsidR="001E7D59" w:rsidDel="009722AC">
          <w:rPr>
            <w:rFonts w:eastAsia="Times New Roman" w:cs="Times New Roman"/>
            <w:szCs w:val="28"/>
            <w:lang w:eastAsia="ru-RU"/>
          </w:rPr>
          <w:delText xml:space="preserve"> </w:delText>
        </w:r>
        <w:r w:rsidRPr="001E7D59" w:rsidDel="009722AC">
          <w:rPr>
            <w:rFonts w:eastAsia="Times New Roman" w:cs="Times New Roman"/>
            <w:szCs w:val="28"/>
            <w:lang w:eastAsia="ru-RU"/>
          </w:rPr>
          <w:delText>себя</w:delText>
        </w:r>
        <w:r w:rsidR="001E7D59" w:rsidDel="009722AC">
          <w:rPr>
            <w:rFonts w:eastAsia="Times New Roman" w:cs="Times New Roman"/>
            <w:szCs w:val="28"/>
            <w:lang w:eastAsia="ru-RU"/>
          </w:rPr>
          <w:delText xml:space="preserve"> </w:delText>
        </w:r>
      </w:del>
      <w:r w:rsidRPr="001E7D59">
        <w:rPr>
          <w:rFonts w:eastAsia="Times New Roman" w:cs="Times New Roman"/>
          <w:szCs w:val="28"/>
          <w:lang w:eastAsia="ru-RU"/>
        </w:rPr>
        <w:t>онлайн</w:t>
      </w:r>
      <w:r w:rsidRPr="001E7D59">
        <w:rPr>
          <w:rFonts w:eastAsia="Times New Roman" w:cs="Times New Roman"/>
          <w:szCs w:val="28"/>
          <w:lang w:eastAsia="ru-RU"/>
        </w:rPr>
        <w:noBreakHyphen/>
        <w:t>взаимодействие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с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помощью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сайта,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мобильного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приложения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офлайн</w:t>
      </w:r>
      <w:r w:rsidRPr="001E7D59">
        <w:rPr>
          <w:rFonts w:eastAsia="Times New Roman" w:cs="Times New Roman"/>
          <w:szCs w:val="28"/>
          <w:lang w:eastAsia="ru-RU"/>
        </w:rPr>
        <w:noBreakHyphen/>
        <w:t>мероприятия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для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нетворкинга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профессионального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развития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специалистов.</w:t>
      </w:r>
    </w:p>
    <w:p w14:paraId="00032BC1" w14:textId="3E358024" w:rsidR="001B2645" w:rsidRPr="00A36713" w:rsidRDefault="000A1B62" w:rsidP="00A36713">
      <w:pPr>
        <w:spacing w:before="0" w:after="0"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E7D59">
        <w:rPr>
          <w:rFonts w:eastAsia="Times New Roman" w:cs="Times New Roman"/>
          <w:szCs w:val="28"/>
          <w:lang w:eastAsia="ru-RU"/>
        </w:rPr>
        <w:t>Это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революционная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модель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вовлечения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талантов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в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процессы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технологического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развития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реального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сектора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экономики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России,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del w:id="44" w:author="Julie Elisseeva" w:date="2020-10-05T17:34:00Z">
        <w:r w:rsidRPr="001E7D59" w:rsidDel="000F6548">
          <w:rPr>
            <w:rFonts w:eastAsia="Times New Roman" w:cs="Times New Roman"/>
            <w:szCs w:val="28"/>
            <w:lang w:eastAsia="ru-RU"/>
          </w:rPr>
          <w:delText>когда</w:delText>
        </w:r>
        <w:r w:rsidR="001E7D59" w:rsidDel="000F6548">
          <w:rPr>
            <w:rFonts w:eastAsia="Times New Roman" w:cs="Times New Roman"/>
            <w:szCs w:val="28"/>
            <w:lang w:eastAsia="ru-RU"/>
          </w:rPr>
          <w:delText xml:space="preserve"> </w:delText>
        </w:r>
      </w:del>
      <w:ins w:id="45" w:author="Julie Elisseeva" w:date="2020-10-05T17:34:00Z">
        <w:r w:rsidR="000F6548">
          <w:rPr>
            <w:rFonts w:eastAsia="Times New Roman" w:cs="Times New Roman"/>
            <w:szCs w:val="28"/>
            <w:lang w:eastAsia="ru-RU"/>
          </w:rPr>
          <w:t xml:space="preserve">в рамках которой </w:t>
        </w:r>
      </w:ins>
      <w:r w:rsidRPr="001E7D59">
        <w:rPr>
          <w:rFonts w:eastAsia="Times New Roman" w:cs="Times New Roman"/>
          <w:szCs w:val="28"/>
          <w:lang w:eastAsia="ru-RU"/>
        </w:rPr>
        <w:t>специалисты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могут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предложить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свои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знания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компетенции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del w:id="46" w:author="Julie Elisseeva" w:date="2020-10-05T17:34:00Z">
        <w:r w:rsidRPr="001E7D59" w:rsidDel="000F6548">
          <w:rPr>
            <w:rFonts w:eastAsia="Times New Roman" w:cs="Times New Roman"/>
            <w:szCs w:val="28"/>
            <w:lang w:eastAsia="ru-RU"/>
          </w:rPr>
          <w:delText>для</w:delText>
        </w:r>
        <w:r w:rsidR="001E7D59" w:rsidDel="000F6548">
          <w:rPr>
            <w:rFonts w:eastAsia="Times New Roman" w:cs="Times New Roman"/>
            <w:szCs w:val="28"/>
            <w:lang w:eastAsia="ru-RU"/>
          </w:rPr>
          <w:delText xml:space="preserve"> </w:delText>
        </w:r>
      </w:del>
      <w:ins w:id="47" w:author="Julie Elisseeva" w:date="2020-10-05T17:34:00Z">
        <w:r w:rsidR="000F6548" w:rsidRPr="001E7D59">
          <w:rPr>
            <w:rFonts w:eastAsia="Times New Roman" w:cs="Times New Roman"/>
            <w:szCs w:val="28"/>
            <w:lang w:eastAsia="ru-RU"/>
          </w:rPr>
          <w:t>для</w:t>
        </w:r>
        <w:r w:rsidR="000F6548">
          <w:rPr>
            <w:rFonts w:eastAsia="Times New Roman" w:cs="Times New Roman"/>
            <w:szCs w:val="28"/>
            <w:lang w:eastAsia="ru-RU"/>
          </w:rPr>
          <w:t> </w:t>
        </w:r>
      </w:ins>
      <w:r w:rsidRPr="001E7D59">
        <w:rPr>
          <w:rFonts w:eastAsia="Times New Roman" w:cs="Times New Roman"/>
          <w:szCs w:val="28"/>
          <w:lang w:eastAsia="ru-RU"/>
        </w:rPr>
        <w:t>работы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над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кейсами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компании,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не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устраиваясь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в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неё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на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постоянную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работу.</w:t>
      </w:r>
    </w:p>
    <w:sectPr w:rsidR="001B2645" w:rsidRPr="00A36713" w:rsidSect="00467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D4F05"/>
    <w:multiLevelType w:val="hybridMultilevel"/>
    <w:tmpl w:val="74B4AB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A4296"/>
    <w:multiLevelType w:val="hybridMultilevel"/>
    <w:tmpl w:val="8A52D184"/>
    <w:lvl w:ilvl="0" w:tplc="959E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7F053DA"/>
    <w:multiLevelType w:val="multilevel"/>
    <w:tmpl w:val="BE762F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01D8C"/>
    <w:multiLevelType w:val="hybridMultilevel"/>
    <w:tmpl w:val="B098363C"/>
    <w:lvl w:ilvl="0" w:tplc="00F032F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6906336"/>
    <w:multiLevelType w:val="hybridMultilevel"/>
    <w:tmpl w:val="786AF9F4"/>
    <w:lvl w:ilvl="0" w:tplc="0F687BEC">
      <w:start w:val="3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lie Elisseeva">
    <w15:presenceInfo w15:providerId="Windows Live" w15:userId="89fd127a2954bd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8A7"/>
    <w:rsid w:val="000A1B62"/>
    <w:rsid w:val="000F6548"/>
    <w:rsid w:val="00167B46"/>
    <w:rsid w:val="001B2645"/>
    <w:rsid w:val="001E7D59"/>
    <w:rsid w:val="00221625"/>
    <w:rsid w:val="00243031"/>
    <w:rsid w:val="003D18E2"/>
    <w:rsid w:val="0058009A"/>
    <w:rsid w:val="009722AC"/>
    <w:rsid w:val="00A36713"/>
    <w:rsid w:val="00C7773B"/>
    <w:rsid w:val="00C978A7"/>
    <w:rsid w:val="00CB4BCA"/>
    <w:rsid w:val="00D3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DADDF"/>
  <w15:docId w15:val="{B8E54048-6EF0-4EB6-A998-53EA8C32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A7"/>
    <w:pPr>
      <w:spacing w:before="120" w:after="280" w:line="259" w:lineRule="auto"/>
    </w:pPr>
    <w:rPr>
      <w:rFonts w:ascii="Times New Roman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8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78A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D18E2"/>
    <w:rPr>
      <w:color w:val="954F72" w:themeColor="followed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D18E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167B46"/>
  </w:style>
  <w:style w:type="character" w:styleId="a6">
    <w:name w:val="Strong"/>
    <w:basedOn w:val="a0"/>
    <w:uiPriority w:val="22"/>
    <w:qFormat/>
    <w:rsid w:val="00167B46"/>
    <w:rPr>
      <w:b/>
      <w:bCs/>
    </w:rPr>
  </w:style>
  <w:style w:type="paragraph" w:customStyle="1" w:styleId="descriptiontext2-hgt">
    <w:name w:val="description__text__2-hgt"/>
    <w:basedOn w:val="a"/>
    <w:rsid w:val="000A1B6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Unresolved Mention"/>
    <w:basedOn w:val="a0"/>
    <w:uiPriority w:val="99"/>
    <w:semiHidden/>
    <w:unhideWhenUsed/>
    <w:rsid w:val="00972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80aaefw2ahcfbneslds6a8jyb.xn--p1ai/partner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conomy.gov.ru/" TargetMode="Externa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gitalskills.cente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rofessionals4-0.ru/?ref=https://customers.professionals4-0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&#1087;&#1088;&#1086;&#1092;&#1089;&#1090;&#1072;&#1078;&#1080;&#1088;&#1086;&#1074;&#1082;&#1080;.&#1088;&#109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167BA2-6A6F-4CB0-90F2-E15C3BBEA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Ric Ric</cp:lastModifiedBy>
  <cp:revision>4</cp:revision>
  <dcterms:created xsi:type="dcterms:W3CDTF">2020-09-30T13:04:00Z</dcterms:created>
  <dcterms:modified xsi:type="dcterms:W3CDTF">2021-04-14T12:58:00Z</dcterms:modified>
</cp:coreProperties>
</file>